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5844930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195E15" w14:paraId="259F59AD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178A0FD610C6427DB8027FD8DD0DB5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6BE0AED0" w14:textId="64F4B6C7" w:rsidR="00195E15" w:rsidRDefault="00195E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</w:t>
                    </w:r>
                    <w:r w:rsidR="007A24B3">
                      <w:rPr>
                        <w:rFonts w:asciiTheme="majorHAnsi" w:eastAsiaTheme="majorEastAsia" w:hAnsiTheme="majorHAnsi" w:cstheme="majorBidi"/>
                        <w:caps/>
                      </w:rPr>
                      <w:t>niversity of Vermont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College of Medicine</w:t>
                    </w:r>
                  </w:p>
                </w:tc>
              </w:sdtContent>
            </w:sdt>
          </w:tr>
          <w:tr w:rsidR="00195E15" w14:paraId="4AB03771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alias w:val="Title"/>
                <w:id w:val="15524250"/>
                <w:placeholder>
                  <w:docPart w:val="982BB3DC837748508F00AB020FBEED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6D3FFBEA" w14:textId="3F9C4358" w:rsidR="00195E15" w:rsidRDefault="00B826FB" w:rsidP="00195E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>4</w:t>
                    </w:r>
                    <w:r w:rsidR="00195E15" w:rsidRPr="00195E15">
                      <w:rPr>
                        <w:rFonts w:asciiTheme="majorHAnsi" w:eastAsiaTheme="majorEastAsia" w:hAnsiTheme="majorHAnsi" w:cstheme="majorBidi"/>
                        <w:sz w:val="52"/>
                        <w:szCs w:val="52"/>
                      </w:rPr>
                      <w:t xml:space="preserve"> Integration Scenarios</w:t>
                    </w:r>
                  </w:p>
                </w:tc>
              </w:sdtContent>
            </w:sdt>
          </w:tr>
          <w:tr w:rsidR="00195E15" w14:paraId="29BA701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C07AEDF87374412AEC4C4A81C34E8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54BD86B" w14:textId="51D56119" w:rsidR="00195E15" w:rsidRDefault="00195E15" w:rsidP="00195E1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Rating </w:t>
                    </w:r>
                    <w:r w:rsidR="007A24B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the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Level of Primary Care Behavioral Health  Integration</w:t>
                    </w:r>
                  </w:p>
                </w:tc>
              </w:sdtContent>
            </w:sdt>
          </w:tr>
          <w:tr w:rsidR="00195E15" w14:paraId="2E4C069D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06A04EE" w14:textId="77777777" w:rsidR="00195E15" w:rsidRDefault="00195E15">
                <w:pPr>
                  <w:pStyle w:val="NoSpacing"/>
                  <w:jc w:val="center"/>
                </w:pPr>
              </w:p>
            </w:tc>
          </w:tr>
          <w:tr w:rsidR="00195E15" w14:paraId="4EC75B72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B2A1A04CC23F465C8F501FD3C5E58A2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5A67AF2" w14:textId="57B9576F" w:rsidR="00195E15" w:rsidRDefault="00195E15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Rodger</w:t>
                    </w:r>
                    <w:r w:rsidR="009F42F6"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Kessler Ph.D. ABPP</w:t>
                    </w:r>
                  </w:p>
                </w:tc>
              </w:sdtContent>
            </w:sdt>
          </w:tr>
          <w:tr w:rsidR="00195E15" w14:paraId="5761B00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8-01T00:00:00Z">
                  <w:dateFormat w:val="MM/d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10C13D5" w14:textId="1DDF4E35" w:rsidR="00195E15" w:rsidRDefault="00B826F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08</w:t>
                    </w:r>
                    <w:r w:rsidR="00195E15">
                      <w:rPr>
                        <w:b/>
                        <w:bCs/>
                      </w:rPr>
                      <w:t>/01/2014</w:t>
                    </w:r>
                  </w:p>
                </w:tc>
              </w:sdtContent>
            </w:sdt>
          </w:tr>
        </w:tbl>
        <w:p w14:paraId="59AB4B6B" w14:textId="77777777" w:rsidR="00195E15" w:rsidRDefault="00195E15"/>
        <w:p w14:paraId="1B793545" w14:textId="77777777" w:rsidR="00195E15" w:rsidRDefault="00195E15"/>
        <w:tbl>
          <w:tblPr>
            <w:tblpPr w:leftFromText="187" w:rightFromText="187" w:vertAnchor="page" w:horzAnchor="margin" w:tblpY="9451"/>
            <w:tblW w:w="4820" w:type="pct"/>
            <w:tblLook w:val="04A0" w:firstRow="1" w:lastRow="0" w:firstColumn="1" w:lastColumn="0" w:noHBand="0" w:noVBand="1"/>
          </w:tblPr>
          <w:tblGrid>
            <w:gridCol w:w="9023"/>
          </w:tblGrid>
          <w:tr w:rsidR="00195E15" w14:paraId="0935B1FC" w14:textId="77777777" w:rsidTr="00B826FB">
            <w:trPr>
              <w:trHeight w:val="1222"/>
            </w:trPr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8900C54" w14:textId="721871C6" w:rsidR="00195E15" w:rsidRDefault="00B826FB" w:rsidP="00B826FB">
                    <w:pPr>
                      <w:pStyle w:val="NoSpacing"/>
                    </w:pPr>
                    <w:r>
                      <w:t xml:space="preserve">Enclosed are 4 Medical </w:t>
                    </w:r>
                    <w:r w:rsidR="00195E15">
                      <w:t>Care practice profiles with varying degrees of integ</w:t>
                    </w:r>
                    <w:r>
                      <w:t>ration. They are labeled A-D</w:t>
                    </w:r>
                    <w:r w:rsidR="00195E15">
                      <w:t>. Please read each one and based on your experience assign a sin</w:t>
                    </w:r>
                    <w:r w:rsidR="007A24B3">
                      <w:t>gle score of 1</w:t>
                    </w:r>
                    <w:r>
                      <w:t xml:space="preserve"> </w:t>
                    </w:r>
                    <w:r w:rsidR="007A24B3">
                      <w:t xml:space="preserve">(most integrated) through </w:t>
                    </w:r>
                    <w:r>
                      <w:t>4</w:t>
                    </w:r>
                    <w:r w:rsidR="00195E15">
                      <w:t xml:space="preserve"> </w:t>
                    </w:r>
                    <w:r w:rsidR="009F42F6">
                      <w:t>(least integrated)</w:t>
                    </w:r>
                    <w:r>
                      <w:t xml:space="preserve"> </w:t>
                    </w:r>
                    <w:r w:rsidR="00195E15">
                      <w:t>to each</w:t>
                    </w:r>
                    <w:r w:rsidR="009F42F6">
                      <w:t xml:space="preserve"> description</w:t>
                    </w:r>
                    <w:r w:rsidR="00195E15">
                      <w:t>. Please do not assign the same numeric rating to more than 1 profile.</w:t>
                    </w:r>
                  </w:p>
                </w:tc>
              </w:sdtContent>
            </w:sdt>
          </w:tr>
        </w:tbl>
        <w:p w14:paraId="1A7A9632" w14:textId="5F09FF30" w:rsidR="00195E15" w:rsidRDefault="00195E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8FB77F" wp14:editId="38867B0F">
                    <wp:simplePos x="0" y="0"/>
                    <wp:positionH relativeFrom="column">
                      <wp:posOffset>1685925</wp:posOffset>
                    </wp:positionH>
                    <wp:positionV relativeFrom="paragraph">
                      <wp:posOffset>1350009</wp:posOffset>
                    </wp:positionV>
                    <wp:extent cx="2383790" cy="2505075"/>
                    <wp:effectExtent l="0" t="0" r="16510" b="28575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2383790" cy="2505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152EF" w14:textId="77777777" w:rsidR="00B826FB" w:rsidRPr="00B826FB" w:rsidRDefault="009F42F6" w:rsidP="00195E1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B826FB">
                                  <w:rPr>
                                    <w:b/>
                                  </w:rPr>
                                  <w:t>Rate the scenarios</w:t>
                                </w:r>
                              </w:p>
                              <w:p w14:paraId="2FA1198B" w14:textId="4DA79B4A" w:rsidR="009F42F6" w:rsidRDefault="00B826FB" w:rsidP="00B826FB">
                                <w:pPr>
                                  <w:jc w:val="center"/>
                                </w:pPr>
                                <w:r>
                                  <w:t>1 (most integrated) – 4</w:t>
                                </w:r>
                                <w:del w:id="0" w:author="Hitt, Juvena Renee" w:date="2014-08-27T09:25:00Z">
                                  <w:r w:rsidR="009F42F6" w:rsidDel="004031C1">
                                    <w:delText xml:space="preserve"> </w:delText>
                                  </w:r>
                                  <w:r w:rsidDel="004031C1">
                                    <w:delText xml:space="preserve"> </w:delText>
                                  </w:r>
                                </w:del>
                                <w:r>
                                  <w:t>(</w:t>
                                </w:r>
                                <w:r w:rsidR="009F42F6">
                                  <w:t>least integrated</w:t>
                                </w:r>
                                <w:r>
                                  <w:t>)</w:t>
                                </w:r>
                              </w:p>
                              <w:p w14:paraId="68DAA15A" w14:textId="33CBA7E1" w:rsidR="009F42F6" w:rsidRDefault="009F42F6" w:rsidP="009F42F6">
                                <w:r>
                                  <w:t>Scenario A=</w:t>
                                </w:r>
                                <w:r w:rsidR="00B826FB">
                                  <w:t xml:space="preserve"> 1</w:t>
                                </w:r>
                              </w:p>
                              <w:p w14:paraId="1F59E88F" w14:textId="03DE7EC4" w:rsidR="009F42F6" w:rsidRDefault="009F42F6" w:rsidP="009F42F6">
                                <w:r>
                                  <w:t>Scenario B=</w:t>
                                </w:r>
                                <w:r w:rsidR="00B826FB">
                                  <w:t xml:space="preserve"> 4</w:t>
                                </w:r>
                              </w:p>
                              <w:p w14:paraId="504C5743" w14:textId="782BC1AF" w:rsidR="009F42F6" w:rsidRDefault="009F42F6" w:rsidP="009F42F6">
                                <w:r>
                                  <w:t>Scenario C=</w:t>
                                </w:r>
                                <w:r w:rsidR="00B826FB">
                                  <w:t xml:space="preserve"> 2</w:t>
                                </w:r>
                              </w:p>
                              <w:p w14:paraId="4E97839E" w14:textId="71BAC1D5" w:rsidR="009F42F6" w:rsidRDefault="009F42F6" w:rsidP="009F42F6">
                                <w:r>
                                  <w:t>Scenario D=</w:t>
                                </w:r>
                                <w:r w:rsidR="00B826FB">
                                  <w:t xml:space="preserve">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D8FB77F" id="Rectangle 1" o:spid="_x0000_s1026" style="position:absolute;margin-left:132.75pt;margin-top:106.3pt;width:187.7pt;height:197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" fillcolor="white [3201]" strokecolor="#f79646 [3209]" strokeweight="2pt">
                    <v:textbox>
                      <w:txbxContent>
                        <w:p w14:paraId="0BA152EF" w14:textId="77777777" w:rsidR="00B826FB" w:rsidRPr="00B826FB" w:rsidRDefault="009F42F6" w:rsidP="00195E15">
                          <w:pPr>
                            <w:jc w:val="center"/>
                            <w:rPr>
                              <w:b/>
                            </w:rPr>
                          </w:pPr>
                          <w:r w:rsidRPr="00B826FB">
                            <w:rPr>
                              <w:b/>
                            </w:rPr>
                            <w:t>Rate the scenarios</w:t>
                          </w:r>
                        </w:p>
                        <w:p w14:paraId="2FA1198B" w14:textId="4DA79B4A" w:rsidR="009F42F6" w:rsidRDefault="00B826FB" w:rsidP="00B826FB">
                          <w:pPr>
                            <w:jc w:val="center"/>
                          </w:pPr>
                          <w:r>
                            <w:t>1 (most integrated) – 4</w:t>
                          </w:r>
                          <w:del w:id="1" w:author="Hitt, Juvena Renee" w:date="2014-08-27T09:25:00Z">
                            <w:r w:rsidR="009F42F6" w:rsidDel="004031C1">
                              <w:delText xml:space="preserve"> </w:delText>
                            </w:r>
                            <w:r w:rsidDel="004031C1">
                              <w:delText xml:space="preserve"> </w:delText>
                            </w:r>
                          </w:del>
                          <w:r>
                            <w:t>(</w:t>
                          </w:r>
                          <w:r w:rsidR="009F42F6">
                            <w:t>least integrated</w:t>
                          </w:r>
                          <w:r>
                            <w:t>)</w:t>
                          </w:r>
                        </w:p>
                        <w:p w14:paraId="68DAA15A" w14:textId="33CBA7E1" w:rsidR="009F42F6" w:rsidRDefault="009F42F6" w:rsidP="009F42F6">
                          <w:r>
                            <w:t>Scenario A=</w:t>
                          </w:r>
                          <w:r w:rsidR="00B826FB">
                            <w:t xml:space="preserve"> 1</w:t>
                          </w:r>
                        </w:p>
                        <w:p w14:paraId="1F59E88F" w14:textId="03DE7EC4" w:rsidR="009F42F6" w:rsidRDefault="009F42F6" w:rsidP="009F42F6">
                          <w:r>
                            <w:t>Scenario B=</w:t>
                          </w:r>
                          <w:r w:rsidR="00B826FB">
                            <w:t xml:space="preserve"> 4</w:t>
                          </w:r>
                        </w:p>
                        <w:p w14:paraId="504C5743" w14:textId="782BC1AF" w:rsidR="009F42F6" w:rsidRDefault="009F42F6" w:rsidP="009F42F6">
                          <w:r>
                            <w:t>Scenario C=</w:t>
                          </w:r>
                          <w:r w:rsidR="00B826FB">
                            <w:t xml:space="preserve"> 2</w:t>
                          </w:r>
                        </w:p>
                        <w:p w14:paraId="4E97839E" w14:textId="71BAC1D5" w:rsidR="009F42F6" w:rsidRDefault="009F42F6" w:rsidP="009F42F6">
                          <w:r>
                            <w:t>Scenario D=</w:t>
                          </w:r>
                          <w:r w:rsidR="00B826FB">
                            <w:t xml:space="preserve"> 3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br w:type="page"/>
          </w:r>
        </w:p>
      </w:sdtContent>
    </w:sdt>
    <w:p w14:paraId="02ED7330" w14:textId="77777777" w:rsidR="007A24B3" w:rsidRPr="007A24B3" w:rsidRDefault="007A24B3" w:rsidP="00400F8E">
      <w:pPr>
        <w:rPr>
          <w:b/>
          <w:sz w:val="24"/>
          <w:szCs w:val="24"/>
        </w:rPr>
      </w:pPr>
      <w:r w:rsidRPr="007A24B3">
        <w:rPr>
          <w:b/>
          <w:sz w:val="24"/>
          <w:szCs w:val="24"/>
        </w:rPr>
        <w:lastRenderedPageBreak/>
        <w:t>Scenario A</w:t>
      </w:r>
    </w:p>
    <w:p w14:paraId="63EDA080" w14:textId="7D1D0FF4" w:rsidR="006D45CD" w:rsidRDefault="008A31B1" w:rsidP="00400F8E">
      <w:pPr>
        <w:rPr>
          <w:sz w:val="24"/>
          <w:szCs w:val="24"/>
        </w:rPr>
      </w:pPr>
      <w:r>
        <w:rPr>
          <w:sz w:val="24"/>
          <w:szCs w:val="24"/>
        </w:rPr>
        <w:t>Emerald</w:t>
      </w:r>
      <w:r w:rsidR="00152231">
        <w:rPr>
          <w:sz w:val="24"/>
          <w:szCs w:val="24"/>
        </w:rPr>
        <w:t xml:space="preserve"> Family Practice, a </w:t>
      </w:r>
      <w:r w:rsidR="008C4776" w:rsidRPr="00D55C85">
        <w:rPr>
          <w:sz w:val="24"/>
          <w:szCs w:val="24"/>
        </w:rPr>
        <w:t>primary care practice</w:t>
      </w:r>
      <w:r w:rsidR="00152231">
        <w:rPr>
          <w:sz w:val="24"/>
          <w:szCs w:val="24"/>
        </w:rPr>
        <w:t>,</w:t>
      </w:r>
      <w:r w:rsidR="008C4776" w:rsidRPr="00D55C85">
        <w:rPr>
          <w:sz w:val="24"/>
          <w:szCs w:val="24"/>
        </w:rPr>
        <w:t xml:space="preserve"> identifies itself as an integrated care practice and has </w:t>
      </w:r>
      <w:r w:rsidR="00400F8E" w:rsidRPr="00D55C85">
        <w:rPr>
          <w:sz w:val="24"/>
          <w:szCs w:val="24"/>
        </w:rPr>
        <w:t xml:space="preserve">had </w:t>
      </w:r>
      <w:r w:rsidR="008C4776" w:rsidRPr="00D55C85">
        <w:rPr>
          <w:sz w:val="24"/>
          <w:szCs w:val="24"/>
        </w:rPr>
        <w:t xml:space="preserve">a </w:t>
      </w:r>
      <w:r w:rsidR="00400F8E" w:rsidRPr="00D55C85">
        <w:rPr>
          <w:sz w:val="24"/>
          <w:szCs w:val="24"/>
        </w:rPr>
        <w:t>psychological prese</w:t>
      </w:r>
      <w:r w:rsidR="00C3311B" w:rsidRPr="00D55C85">
        <w:rPr>
          <w:sz w:val="24"/>
          <w:szCs w:val="24"/>
        </w:rPr>
        <w:t>nce for 15 years.</w:t>
      </w:r>
      <w:r w:rsidR="00E93DC4" w:rsidRPr="00D55C85">
        <w:rPr>
          <w:sz w:val="24"/>
          <w:szCs w:val="24"/>
        </w:rPr>
        <w:t xml:space="preserve"> </w:t>
      </w:r>
      <w:r w:rsidR="000F57ED">
        <w:rPr>
          <w:sz w:val="24"/>
          <w:szCs w:val="24"/>
        </w:rPr>
        <w:t xml:space="preserve">The </w:t>
      </w:r>
      <w:r w:rsidR="007C4F07">
        <w:rPr>
          <w:sz w:val="24"/>
          <w:szCs w:val="24"/>
        </w:rPr>
        <w:t xml:space="preserve">practice </w:t>
      </w:r>
      <w:r w:rsidR="00C3311B" w:rsidRPr="00D55C85">
        <w:rPr>
          <w:sz w:val="24"/>
          <w:szCs w:val="24"/>
        </w:rPr>
        <w:t>has a standard protocol for</w:t>
      </w:r>
      <w:r w:rsidR="00400F8E" w:rsidRPr="00D55C85">
        <w:rPr>
          <w:sz w:val="24"/>
          <w:szCs w:val="24"/>
        </w:rPr>
        <w:t xml:space="preserve"> screening and referral integrated into </w:t>
      </w:r>
      <w:r w:rsidR="000F57ED">
        <w:rPr>
          <w:sz w:val="24"/>
          <w:szCs w:val="24"/>
        </w:rPr>
        <w:t xml:space="preserve">its </w:t>
      </w:r>
      <w:r w:rsidR="00400F8E" w:rsidRPr="00D55C85">
        <w:rPr>
          <w:sz w:val="24"/>
          <w:szCs w:val="24"/>
        </w:rPr>
        <w:t>prac</w:t>
      </w:r>
      <w:r w:rsidR="00C03432" w:rsidRPr="00D55C85">
        <w:rPr>
          <w:sz w:val="24"/>
          <w:szCs w:val="24"/>
        </w:rPr>
        <w:t xml:space="preserve">tice flow. </w:t>
      </w:r>
      <w:r w:rsidR="008C4776" w:rsidRPr="00D55C85">
        <w:rPr>
          <w:sz w:val="24"/>
          <w:szCs w:val="24"/>
        </w:rPr>
        <w:t>R</w:t>
      </w:r>
      <w:r w:rsidR="001822FA" w:rsidRPr="00D55C85">
        <w:rPr>
          <w:sz w:val="24"/>
          <w:szCs w:val="24"/>
        </w:rPr>
        <w:t>egistries f</w:t>
      </w:r>
      <w:r w:rsidR="00C03432" w:rsidRPr="00D55C85">
        <w:rPr>
          <w:sz w:val="24"/>
          <w:szCs w:val="24"/>
        </w:rPr>
        <w:t xml:space="preserve">or major conditions </w:t>
      </w:r>
      <w:r w:rsidR="00F10CC1">
        <w:rPr>
          <w:sz w:val="24"/>
          <w:szCs w:val="24"/>
        </w:rPr>
        <w:t>including</w:t>
      </w:r>
      <w:r w:rsidR="00400F8E" w:rsidRPr="00D55C85">
        <w:rPr>
          <w:sz w:val="24"/>
          <w:szCs w:val="24"/>
        </w:rPr>
        <w:t xml:space="preserve"> depression</w:t>
      </w:r>
      <w:r w:rsidR="008C4776" w:rsidRPr="00D55C85">
        <w:rPr>
          <w:sz w:val="24"/>
          <w:szCs w:val="24"/>
        </w:rPr>
        <w:t xml:space="preserve"> and substance abuse are in use</w:t>
      </w:r>
      <w:r w:rsidR="00400F8E" w:rsidRPr="00D55C85">
        <w:rPr>
          <w:sz w:val="24"/>
          <w:szCs w:val="24"/>
        </w:rPr>
        <w:t>.</w:t>
      </w:r>
    </w:p>
    <w:p w14:paraId="45C08492" w14:textId="06E29271" w:rsidR="00400F8E" w:rsidRDefault="00400F8E" w:rsidP="00400F8E">
      <w:pPr>
        <w:rPr>
          <w:sz w:val="24"/>
          <w:szCs w:val="24"/>
        </w:rPr>
      </w:pPr>
      <w:r w:rsidRPr="00C3311B">
        <w:rPr>
          <w:sz w:val="24"/>
          <w:szCs w:val="24"/>
        </w:rPr>
        <w:t>One behavioral health clinician is employed by the practice 40%</w:t>
      </w:r>
      <w:r w:rsidR="000F7748" w:rsidRPr="00C3311B">
        <w:rPr>
          <w:sz w:val="24"/>
          <w:szCs w:val="24"/>
        </w:rPr>
        <w:t xml:space="preserve"> of the time while</w:t>
      </w:r>
      <w:r w:rsidRPr="00C3311B">
        <w:rPr>
          <w:sz w:val="24"/>
          <w:szCs w:val="24"/>
        </w:rPr>
        <w:t xml:space="preserve"> another is contracted to provide services three days per week. </w:t>
      </w:r>
      <w:r w:rsidR="007C4F07">
        <w:rPr>
          <w:sz w:val="24"/>
          <w:szCs w:val="24"/>
        </w:rPr>
        <w:t>They</w:t>
      </w:r>
      <w:r w:rsidRPr="00C3311B">
        <w:rPr>
          <w:sz w:val="24"/>
          <w:szCs w:val="24"/>
        </w:rPr>
        <w:t xml:space="preserve"> are part of the medical care team</w:t>
      </w:r>
      <w:r w:rsidR="000F7748" w:rsidRPr="00C3311B">
        <w:rPr>
          <w:sz w:val="24"/>
          <w:szCs w:val="24"/>
        </w:rPr>
        <w:t xml:space="preserve"> and see </w:t>
      </w:r>
      <w:r w:rsidR="00E93DC4">
        <w:rPr>
          <w:sz w:val="24"/>
          <w:szCs w:val="24"/>
        </w:rPr>
        <w:t>both non-crisis and crisis</w:t>
      </w:r>
      <w:r w:rsidR="000F7748" w:rsidRPr="00C3311B">
        <w:rPr>
          <w:sz w:val="24"/>
          <w:szCs w:val="24"/>
        </w:rPr>
        <w:t xml:space="preserve"> patients</w:t>
      </w:r>
      <w:r w:rsidRPr="00C3311B">
        <w:rPr>
          <w:sz w:val="24"/>
          <w:szCs w:val="24"/>
        </w:rPr>
        <w:t xml:space="preserve">. The contracted clinician uses traditional 50 minute sessions </w:t>
      </w:r>
      <w:r w:rsidR="000F7748" w:rsidRPr="00C3311B">
        <w:rPr>
          <w:sz w:val="24"/>
          <w:szCs w:val="24"/>
        </w:rPr>
        <w:t>while the part time clinician</w:t>
      </w:r>
      <w:r w:rsidRPr="00C3311B">
        <w:rPr>
          <w:sz w:val="24"/>
          <w:szCs w:val="24"/>
        </w:rPr>
        <w:t xml:space="preserve"> </w:t>
      </w:r>
      <w:r w:rsidR="003A1949" w:rsidRPr="00C3311B">
        <w:rPr>
          <w:sz w:val="24"/>
          <w:szCs w:val="24"/>
        </w:rPr>
        <w:t xml:space="preserve">uses </w:t>
      </w:r>
      <w:r w:rsidRPr="00C3311B">
        <w:rPr>
          <w:sz w:val="24"/>
          <w:szCs w:val="24"/>
        </w:rPr>
        <w:t xml:space="preserve">20-25 minute sessions. </w:t>
      </w:r>
      <w:r w:rsidR="000F7748" w:rsidRPr="00C3311B">
        <w:rPr>
          <w:sz w:val="24"/>
          <w:szCs w:val="24"/>
        </w:rPr>
        <w:t xml:space="preserve">Though there is a </w:t>
      </w:r>
      <w:r w:rsidRPr="00C3311B">
        <w:rPr>
          <w:sz w:val="24"/>
          <w:szCs w:val="24"/>
        </w:rPr>
        <w:t>f</w:t>
      </w:r>
      <w:r w:rsidR="000F7748" w:rsidRPr="00C3311B">
        <w:rPr>
          <w:sz w:val="24"/>
          <w:szCs w:val="24"/>
        </w:rPr>
        <w:t>ocus on evidence based care</w:t>
      </w:r>
      <w:r w:rsidR="007C4F07">
        <w:rPr>
          <w:sz w:val="24"/>
          <w:szCs w:val="24"/>
        </w:rPr>
        <w:t>,</w:t>
      </w:r>
      <w:r w:rsidR="000F7748" w:rsidRPr="00C3311B">
        <w:rPr>
          <w:sz w:val="24"/>
          <w:szCs w:val="24"/>
        </w:rPr>
        <w:t xml:space="preserve"> it is applied inconsistently</w:t>
      </w:r>
      <w:r w:rsidR="001822FA" w:rsidRPr="00C3311B">
        <w:rPr>
          <w:sz w:val="24"/>
          <w:szCs w:val="24"/>
        </w:rPr>
        <w:t>. The p</w:t>
      </w:r>
      <w:r w:rsidRPr="00C3311B">
        <w:rPr>
          <w:sz w:val="24"/>
          <w:szCs w:val="24"/>
        </w:rPr>
        <w:t xml:space="preserve">rimary </w:t>
      </w:r>
      <w:r w:rsidR="007C4F07">
        <w:rPr>
          <w:sz w:val="24"/>
          <w:szCs w:val="24"/>
        </w:rPr>
        <w:t xml:space="preserve">care </w:t>
      </w:r>
      <w:r w:rsidR="008C4776" w:rsidRPr="00C3311B">
        <w:rPr>
          <w:sz w:val="24"/>
          <w:szCs w:val="24"/>
        </w:rPr>
        <w:t>physician</w:t>
      </w:r>
      <w:r w:rsidR="007C4F07">
        <w:rPr>
          <w:sz w:val="24"/>
          <w:szCs w:val="24"/>
        </w:rPr>
        <w:t>s</w:t>
      </w:r>
      <w:r w:rsidR="008C4776" w:rsidRPr="00C3311B">
        <w:rPr>
          <w:sz w:val="24"/>
          <w:szCs w:val="24"/>
        </w:rPr>
        <w:t xml:space="preserve"> </w:t>
      </w:r>
      <w:r w:rsidRPr="00C3311B">
        <w:rPr>
          <w:sz w:val="24"/>
          <w:szCs w:val="24"/>
        </w:rPr>
        <w:t xml:space="preserve">target </w:t>
      </w:r>
      <w:r w:rsidR="008C4776" w:rsidRPr="00C3311B">
        <w:rPr>
          <w:sz w:val="24"/>
          <w:szCs w:val="24"/>
        </w:rPr>
        <w:t xml:space="preserve">need based on </w:t>
      </w:r>
      <w:r w:rsidRPr="00C3311B">
        <w:rPr>
          <w:sz w:val="24"/>
          <w:szCs w:val="24"/>
        </w:rPr>
        <w:t xml:space="preserve">behavioral conditions </w:t>
      </w:r>
      <w:r w:rsidR="008C4776" w:rsidRPr="00C3311B">
        <w:rPr>
          <w:sz w:val="24"/>
          <w:szCs w:val="24"/>
        </w:rPr>
        <w:t xml:space="preserve">and </w:t>
      </w:r>
      <w:r w:rsidRPr="00C3311B">
        <w:rPr>
          <w:sz w:val="24"/>
          <w:szCs w:val="24"/>
        </w:rPr>
        <w:t>complex medical presentations</w:t>
      </w:r>
      <w:r w:rsidR="00CA289E">
        <w:rPr>
          <w:sz w:val="24"/>
          <w:szCs w:val="24"/>
        </w:rPr>
        <w:t>; h</w:t>
      </w:r>
      <w:r w:rsidR="00CF1500" w:rsidRPr="00C3311B">
        <w:rPr>
          <w:sz w:val="24"/>
          <w:szCs w:val="24"/>
        </w:rPr>
        <w:t>owever</w:t>
      </w:r>
      <w:r w:rsidR="00CA289E">
        <w:rPr>
          <w:sz w:val="24"/>
          <w:szCs w:val="24"/>
        </w:rPr>
        <w:t>,</w:t>
      </w:r>
      <w:r w:rsidRPr="00C3311B">
        <w:rPr>
          <w:sz w:val="24"/>
          <w:szCs w:val="24"/>
        </w:rPr>
        <w:t xml:space="preserve"> due to limited </w:t>
      </w:r>
      <w:r w:rsidR="00486868">
        <w:rPr>
          <w:sz w:val="24"/>
          <w:szCs w:val="24"/>
        </w:rPr>
        <w:t xml:space="preserve">patient </w:t>
      </w:r>
      <w:r w:rsidRPr="00C3311B">
        <w:rPr>
          <w:sz w:val="24"/>
          <w:szCs w:val="24"/>
        </w:rPr>
        <w:t>willingness to see a clinician outside of the practice</w:t>
      </w:r>
      <w:r w:rsidR="00CF1500" w:rsidRPr="00C3311B">
        <w:rPr>
          <w:sz w:val="24"/>
          <w:szCs w:val="24"/>
        </w:rPr>
        <w:t>,</w:t>
      </w:r>
      <w:r w:rsidRPr="00C3311B">
        <w:rPr>
          <w:sz w:val="24"/>
          <w:szCs w:val="24"/>
        </w:rPr>
        <w:t xml:space="preserve"> mental </w:t>
      </w:r>
      <w:r w:rsidR="005901D8" w:rsidRPr="00C3311B">
        <w:rPr>
          <w:sz w:val="24"/>
          <w:szCs w:val="24"/>
        </w:rPr>
        <w:t>health</w:t>
      </w:r>
      <w:r w:rsidRPr="00C3311B">
        <w:rPr>
          <w:sz w:val="24"/>
          <w:szCs w:val="24"/>
        </w:rPr>
        <w:t xml:space="preserve"> and substance abuse issues are </w:t>
      </w:r>
      <w:r w:rsidR="003A1949" w:rsidRPr="00C3311B">
        <w:rPr>
          <w:sz w:val="24"/>
          <w:szCs w:val="24"/>
        </w:rPr>
        <w:t xml:space="preserve">often </w:t>
      </w:r>
      <w:r w:rsidR="00CF1500" w:rsidRPr="00C3311B">
        <w:rPr>
          <w:sz w:val="24"/>
          <w:szCs w:val="24"/>
        </w:rPr>
        <w:t>treated over longer periods of time</w:t>
      </w:r>
      <w:r w:rsidR="00486868">
        <w:rPr>
          <w:sz w:val="24"/>
          <w:szCs w:val="24"/>
        </w:rPr>
        <w:t xml:space="preserve"> due to schedule openings</w:t>
      </w:r>
      <w:r w:rsidRPr="00C3311B">
        <w:rPr>
          <w:sz w:val="24"/>
          <w:szCs w:val="24"/>
        </w:rPr>
        <w:t>.</w:t>
      </w:r>
    </w:p>
    <w:p w14:paraId="05AAB82C" w14:textId="57EF23EE" w:rsidR="00400F8E" w:rsidRPr="00357114" w:rsidRDefault="00CF1500" w:rsidP="00400F8E">
      <w:pPr>
        <w:rPr>
          <w:sz w:val="24"/>
          <w:szCs w:val="24"/>
        </w:rPr>
      </w:pPr>
      <w:r w:rsidRPr="00C3311B">
        <w:rPr>
          <w:sz w:val="24"/>
          <w:szCs w:val="24"/>
        </w:rPr>
        <w:t>C</w:t>
      </w:r>
      <w:r w:rsidR="00400F8E" w:rsidRPr="00C3311B">
        <w:rPr>
          <w:sz w:val="24"/>
          <w:szCs w:val="24"/>
        </w:rPr>
        <w:t>ommunity psychiatrists</w:t>
      </w:r>
      <w:r w:rsidRPr="00C3311B">
        <w:rPr>
          <w:sz w:val="24"/>
          <w:szCs w:val="24"/>
        </w:rPr>
        <w:t xml:space="preserve"> are available</w:t>
      </w:r>
      <w:r w:rsidR="00400F8E" w:rsidRPr="00C3311B">
        <w:rPr>
          <w:sz w:val="24"/>
          <w:szCs w:val="24"/>
        </w:rPr>
        <w:t xml:space="preserve"> with good referral relationships</w:t>
      </w:r>
      <w:r w:rsidRPr="00C3311B">
        <w:rPr>
          <w:sz w:val="24"/>
          <w:szCs w:val="24"/>
        </w:rPr>
        <w:t xml:space="preserve"> to the practice</w:t>
      </w:r>
      <w:r w:rsidR="00CA289E">
        <w:rPr>
          <w:sz w:val="24"/>
          <w:szCs w:val="24"/>
        </w:rPr>
        <w:t xml:space="preserve"> and identified</w:t>
      </w:r>
      <w:r w:rsidR="00400F8E" w:rsidRPr="00C3311B">
        <w:rPr>
          <w:sz w:val="24"/>
          <w:szCs w:val="24"/>
        </w:rPr>
        <w:t xml:space="preserve"> patients</w:t>
      </w:r>
      <w:r w:rsidR="00CA289E">
        <w:rPr>
          <w:sz w:val="24"/>
          <w:szCs w:val="24"/>
        </w:rPr>
        <w:t xml:space="preserve"> with need</w:t>
      </w:r>
      <w:r w:rsidR="00400F8E" w:rsidRPr="00C3311B">
        <w:rPr>
          <w:sz w:val="24"/>
          <w:szCs w:val="24"/>
        </w:rPr>
        <w:t xml:space="preserve"> are able to</w:t>
      </w:r>
      <w:r w:rsidRPr="00C3311B">
        <w:rPr>
          <w:sz w:val="24"/>
          <w:szCs w:val="24"/>
        </w:rPr>
        <w:t xml:space="preserve"> get appointments within a decent time frame</w:t>
      </w:r>
      <w:r w:rsidR="00400F8E" w:rsidRPr="00C3311B">
        <w:rPr>
          <w:sz w:val="24"/>
          <w:szCs w:val="24"/>
        </w:rPr>
        <w:t xml:space="preserve">. </w:t>
      </w:r>
      <w:r w:rsidR="007C4F07">
        <w:rPr>
          <w:sz w:val="24"/>
          <w:szCs w:val="24"/>
        </w:rPr>
        <w:t>Primary care p</w:t>
      </w:r>
      <w:r w:rsidR="00400F8E" w:rsidRPr="00C3311B">
        <w:rPr>
          <w:sz w:val="24"/>
          <w:szCs w:val="24"/>
        </w:rPr>
        <w:t xml:space="preserve">hysicians prescribe or refill </w:t>
      </w:r>
      <w:r w:rsidR="00D5592C" w:rsidRPr="00C3311B">
        <w:rPr>
          <w:sz w:val="24"/>
          <w:szCs w:val="24"/>
        </w:rPr>
        <w:t>most mental</w:t>
      </w:r>
      <w:r w:rsidRPr="00C3311B">
        <w:rPr>
          <w:sz w:val="24"/>
          <w:szCs w:val="24"/>
        </w:rPr>
        <w:t xml:space="preserve"> health </w:t>
      </w:r>
      <w:r w:rsidR="00CA289E">
        <w:rPr>
          <w:sz w:val="24"/>
          <w:szCs w:val="24"/>
        </w:rPr>
        <w:t>and substance abuse medications; h</w:t>
      </w:r>
      <w:r w:rsidRPr="00C3311B">
        <w:rPr>
          <w:sz w:val="24"/>
          <w:szCs w:val="24"/>
        </w:rPr>
        <w:t>owever</w:t>
      </w:r>
      <w:r w:rsidR="00CA289E">
        <w:rPr>
          <w:sz w:val="24"/>
          <w:szCs w:val="24"/>
        </w:rPr>
        <w:t>,</w:t>
      </w:r>
      <w:r w:rsidRPr="00C3311B">
        <w:rPr>
          <w:sz w:val="24"/>
          <w:szCs w:val="24"/>
        </w:rPr>
        <w:t xml:space="preserve"> most </w:t>
      </w:r>
      <w:r w:rsidR="00400F8E" w:rsidRPr="00C3311B">
        <w:rPr>
          <w:sz w:val="24"/>
          <w:szCs w:val="24"/>
        </w:rPr>
        <w:t xml:space="preserve">feel uncomfortable with lack of psychiatric consultation or management of </w:t>
      </w:r>
      <w:r w:rsidRPr="00C3311B">
        <w:rPr>
          <w:sz w:val="24"/>
          <w:szCs w:val="24"/>
        </w:rPr>
        <w:t>specific</w:t>
      </w:r>
      <w:r w:rsidR="00400F8E" w:rsidRPr="00C3311B">
        <w:rPr>
          <w:sz w:val="24"/>
          <w:szCs w:val="24"/>
        </w:rPr>
        <w:t xml:space="preserve"> or multiple medications. There are </w:t>
      </w:r>
      <w:r w:rsidR="00D5592C" w:rsidRPr="00C3311B">
        <w:rPr>
          <w:sz w:val="24"/>
          <w:szCs w:val="24"/>
        </w:rPr>
        <w:t xml:space="preserve">currently </w:t>
      </w:r>
      <w:r w:rsidR="00400F8E" w:rsidRPr="00C3311B">
        <w:rPr>
          <w:sz w:val="24"/>
          <w:szCs w:val="24"/>
        </w:rPr>
        <w:t xml:space="preserve">no </w:t>
      </w:r>
      <w:r w:rsidR="00CA289E">
        <w:rPr>
          <w:sz w:val="24"/>
          <w:szCs w:val="24"/>
        </w:rPr>
        <w:t xml:space="preserve">shared </w:t>
      </w:r>
      <w:r w:rsidR="00400F8E" w:rsidRPr="00C3311B">
        <w:rPr>
          <w:sz w:val="24"/>
          <w:szCs w:val="24"/>
        </w:rPr>
        <w:t xml:space="preserve">care </w:t>
      </w:r>
      <w:r w:rsidR="00CA289E">
        <w:rPr>
          <w:sz w:val="24"/>
          <w:szCs w:val="24"/>
        </w:rPr>
        <w:t xml:space="preserve">plan </w:t>
      </w:r>
      <w:r w:rsidR="00400F8E" w:rsidRPr="00C3311B">
        <w:rPr>
          <w:sz w:val="24"/>
          <w:szCs w:val="24"/>
        </w:rPr>
        <w:t>protocols</w:t>
      </w:r>
      <w:r w:rsidR="00CA289E">
        <w:rPr>
          <w:sz w:val="24"/>
          <w:szCs w:val="24"/>
        </w:rPr>
        <w:t xml:space="preserve"> in place,</w:t>
      </w:r>
      <w:r w:rsidR="00D5592C" w:rsidRPr="00C3311B">
        <w:rPr>
          <w:sz w:val="24"/>
          <w:szCs w:val="24"/>
        </w:rPr>
        <w:t xml:space="preserve"> but a major quality improvement</w:t>
      </w:r>
      <w:r w:rsidR="007E52FB" w:rsidRPr="00C3311B">
        <w:rPr>
          <w:sz w:val="24"/>
          <w:szCs w:val="24"/>
        </w:rPr>
        <w:t xml:space="preserve"> project involving moving</w:t>
      </w:r>
      <w:r w:rsidR="003124F7" w:rsidRPr="00C3311B">
        <w:rPr>
          <w:sz w:val="24"/>
          <w:szCs w:val="24"/>
        </w:rPr>
        <w:t xml:space="preserve"> to </w:t>
      </w:r>
      <w:r w:rsidR="00C03432" w:rsidRPr="00C3311B">
        <w:rPr>
          <w:sz w:val="24"/>
          <w:szCs w:val="24"/>
        </w:rPr>
        <w:t>protocoled</w:t>
      </w:r>
      <w:r w:rsidR="003124F7" w:rsidRPr="00C3311B">
        <w:rPr>
          <w:sz w:val="24"/>
          <w:szCs w:val="24"/>
        </w:rPr>
        <w:t xml:space="preserve"> panel-</w:t>
      </w:r>
      <w:r w:rsidR="007E52FB" w:rsidRPr="00C3311B">
        <w:rPr>
          <w:sz w:val="24"/>
          <w:szCs w:val="24"/>
        </w:rPr>
        <w:t>based care is in the beginning stages of implementation</w:t>
      </w:r>
      <w:r w:rsidR="00400F8E" w:rsidRPr="00C3311B">
        <w:rPr>
          <w:sz w:val="24"/>
          <w:szCs w:val="24"/>
        </w:rPr>
        <w:t xml:space="preserve">. </w:t>
      </w:r>
      <w:r w:rsidR="00486868">
        <w:rPr>
          <w:sz w:val="24"/>
          <w:szCs w:val="24"/>
        </w:rPr>
        <w:t>The</w:t>
      </w:r>
      <w:r w:rsidR="00D5592C" w:rsidRPr="00C3311B">
        <w:rPr>
          <w:sz w:val="24"/>
          <w:szCs w:val="24"/>
        </w:rPr>
        <w:t xml:space="preserve"> </w:t>
      </w:r>
      <w:r w:rsidR="00486868" w:rsidRPr="00C3311B">
        <w:rPr>
          <w:sz w:val="24"/>
          <w:szCs w:val="24"/>
        </w:rPr>
        <w:t>ca</w:t>
      </w:r>
      <w:r w:rsidR="00486868">
        <w:rPr>
          <w:sz w:val="24"/>
          <w:szCs w:val="24"/>
        </w:rPr>
        <w:t>r</w:t>
      </w:r>
      <w:r w:rsidR="00486868" w:rsidRPr="00C3311B">
        <w:rPr>
          <w:sz w:val="24"/>
          <w:szCs w:val="24"/>
        </w:rPr>
        <w:t xml:space="preserve">e </w:t>
      </w:r>
      <w:r w:rsidR="00D5592C" w:rsidRPr="00C3311B">
        <w:rPr>
          <w:sz w:val="24"/>
          <w:szCs w:val="24"/>
        </w:rPr>
        <w:t>manager</w:t>
      </w:r>
      <w:r w:rsidR="00400F8E" w:rsidRPr="00C3311B">
        <w:rPr>
          <w:sz w:val="24"/>
          <w:szCs w:val="24"/>
        </w:rPr>
        <w:t xml:space="preserve"> </w:t>
      </w:r>
      <w:r w:rsidR="00486868">
        <w:rPr>
          <w:sz w:val="24"/>
          <w:szCs w:val="24"/>
        </w:rPr>
        <w:t xml:space="preserve">of </w:t>
      </w:r>
      <w:r w:rsidR="00D5592C" w:rsidRPr="00C3311B">
        <w:rPr>
          <w:sz w:val="24"/>
          <w:szCs w:val="24"/>
        </w:rPr>
        <w:t xml:space="preserve">all </w:t>
      </w:r>
      <w:r w:rsidR="00400F8E" w:rsidRPr="00C3311B">
        <w:rPr>
          <w:sz w:val="24"/>
          <w:szCs w:val="24"/>
        </w:rPr>
        <w:t xml:space="preserve">patients </w:t>
      </w:r>
      <w:r w:rsidR="007E52FB" w:rsidRPr="00C3311B">
        <w:rPr>
          <w:sz w:val="24"/>
          <w:szCs w:val="24"/>
        </w:rPr>
        <w:t>in need of</w:t>
      </w:r>
      <w:r w:rsidR="00D5592C" w:rsidRPr="00C3311B">
        <w:rPr>
          <w:sz w:val="24"/>
          <w:szCs w:val="24"/>
        </w:rPr>
        <w:t xml:space="preserve"> service</w:t>
      </w:r>
      <w:r w:rsidR="007E52FB" w:rsidRPr="00C3311B">
        <w:rPr>
          <w:sz w:val="24"/>
          <w:szCs w:val="24"/>
        </w:rPr>
        <w:t xml:space="preserve"> is available and</w:t>
      </w:r>
      <w:r w:rsidR="00D5592C" w:rsidRPr="00C3311B">
        <w:rPr>
          <w:sz w:val="24"/>
          <w:szCs w:val="24"/>
        </w:rPr>
        <w:t xml:space="preserve"> has the </w:t>
      </w:r>
      <w:r w:rsidR="00400F8E" w:rsidRPr="00C3311B">
        <w:rPr>
          <w:sz w:val="24"/>
          <w:szCs w:val="24"/>
        </w:rPr>
        <w:t>responsibility to attend to issues of gender, language and culture</w:t>
      </w:r>
      <w:r w:rsidR="007E52FB" w:rsidRPr="00C3311B">
        <w:rPr>
          <w:sz w:val="24"/>
          <w:szCs w:val="24"/>
        </w:rPr>
        <w:t>.</w:t>
      </w:r>
    </w:p>
    <w:p w14:paraId="01682F61" w14:textId="5847B11D" w:rsidR="00400F8E" w:rsidRPr="00357114" w:rsidRDefault="00400F8E" w:rsidP="00400F8E">
      <w:pPr>
        <w:rPr>
          <w:sz w:val="24"/>
          <w:szCs w:val="24"/>
        </w:rPr>
      </w:pPr>
      <w:r w:rsidRPr="00D55C85">
        <w:rPr>
          <w:sz w:val="24"/>
          <w:szCs w:val="24"/>
        </w:rPr>
        <w:t>The behavioral clinician</w:t>
      </w:r>
      <w:r w:rsidR="007C4F07">
        <w:rPr>
          <w:sz w:val="24"/>
          <w:szCs w:val="24"/>
        </w:rPr>
        <w:t>s</w:t>
      </w:r>
      <w:r w:rsidR="00E93DC4" w:rsidRPr="00D55C85">
        <w:rPr>
          <w:sz w:val="24"/>
          <w:szCs w:val="24"/>
        </w:rPr>
        <w:t xml:space="preserve"> and physicians share space </w:t>
      </w:r>
      <w:r w:rsidR="007C4F07">
        <w:rPr>
          <w:sz w:val="24"/>
          <w:szCs w:val="24"/>
        </w:rPr>
        <w:t xml:space="preserve">fully, </w:t>
      </w:r>
      <w:r w:rsidR="00E93DC4" w:rsidRPr="00D55C85">
        <w:rPr>
          <w:sz w:val="24"/>
          <w:szCs w:val="24"/>
        </w:rPr>
        <w:t>including</w:t>
      </w:r>
      <w:r w:rsidRPr="00D55C85">
        <w:rPr>
          <w:sz w:val="24"/>
          <w:szCs w:val="24"/>
        </w:rPr>
        <w:t xml:space="preserve"> waiting</w:t>
      </w:r>
      <w:r w:rsidR="007E52FB" w:rsidRPr="00D55C85">
        <w:rPr>
          <w:sz w:val="24"/>
          <w:szCs w:val="24"/>
        </w:rPr>
        <w:t xml:space="preserve"> room</w:t>
      </w:r>
      <w:r w:rsidR="00E93DC4" w:rsidRPr="00D55C85">
        <w:rPr>
          <w:sz w:val="24"/>
          <w:szCs w:val="24"/>
        </w:rPr>
        <w:t>, o</w:t>
      </w:r>
      <w:r w:rsidR="007E52FB" w:rsidRPr="00D55C85">
        <w:rPr>
          <w:sz w:val="24"/>
          <w:szCs w:val="24"/>
        </w:rPr>
        <w:t>ffices and clinic exam rooms</w:t>
      </w:r>
      <w:r w:rsidR="007C4F07">
        <w:rPr>
          <w:sz w:val="24"/>
          <w:szCs w:val="24"/>
        </w:rPr>
        <w:t>,</w:t>
      </w:r>
      <w:r w:rsidR="007E52FB" w:rsidRPr="00D55C85">
        <w:rPr>
          <w:sz w:val="24"/>
          <w:szCs w:val="24"/>
        </w:rPr>
        <w:t xml:space="preserve"> </w:t>
      </w:r>
      <w:r w:rsidR="00F10CC1">
        <w:rPr>
          <w:sz w:val="24"/>
          <w:szCs w:val="24"/>
        </w:rPr>
        <w:t>and have frequent</w:t>
      </w:r>
      <w:r w:rsidR="007E52FB" w:rsidRPr="00D55C85">
        <w:rPr>
          <w:sz w:val="24"/>
          <w:szCs w:val="24"/>
        </w:rPr>
        <w:t xml:space="preserve"> interactions and warm</w:t>
      </w:r>
      <w:r w:rsidR="00E93DC4" w:rsidRPr="00D55C85">
        <w:rPr>
          <w:sz w:val="24"/>
          <w:szCs w:val="24"/>
        </w:rPr>
        <w:t xml:space="preserve"> </w:t>
      </w:r>
      <w:r w:rsidR="007E52FB" w:rsidRPr="00D55C85">
        <w:rPr>
          <w:sz w:val="24"/>
          <w:szCs w:val="24"/>
        </w:rPr>
        <w:t>handoffs</w:t>
      </w:r>
      <w:r w:rsidRPr="00D55C85">
        <w:rPr>
          <w:sz w:val="24"/>
          <w:szCs w:val="24"/>
        </w:rPr>
        <w:t xml:space="preserve">. </w:t>
      </w:r>
      <w:r w:rsidR="00E93DC4" w:rsidRPr="00D55C85">
        <w:rPr>
          <w:sz w:val="24"/>
          <w:szCs w:val="24"/>
        </w:rPr>
        <w:t>Patient treatment and care plans are documented in</w:t>
      </w:r>
      <w:r w:rsidRPr="00D55C85">
        <w:rPr>
          <w:sz w:val="24"/>
          <w:szCs w:val="24"/>
        </w:rPr>
        <w:t xml:space="preserve"> a shared</w:t>
      </w:r>
      <w:r w:rsidR="007C4F07">
        <w:rPr>
          <w:sz w:val="24"/>
          <w:szCs w:val="24"/>
        </w:rPr>
        <w:t xml:space="preserve"> </w:t>
      </w:r>
      <w:r w:rsidRPr="00D55C85">
        <w:rPr>
          <w:sz w:val="24"/>
          <w:szCs w:val="24"/>
        </w:rPr>
        <w:t xml:space="preserve">EHR </w:t>
      </w:r>
      <w:r w:rsidR="00F10CC1">
        <w:rPr>
          <w:sz w:val="24"/>
          <w:szCs w:val="24"/>
        </w:rPr>
        <w:t xml:space="preserve">with essentially simultaneous access by </w:t>
      </w:r>
      <w:r w:rsidRPr="00D55C85">
        <w:rPr>
          <w:sz w:val="24"/>
          <w:szCs w:val="24"/>
        </w:rPr>
        <w:t>each provider.</w:t>
      </w:r>
    </w:p>
    <w:p w14:paraId="05FCBBDB" w14:textId="06C17BFF" w:rsidR="0099733F" w:rsidRDefault="003A1949" w:rsidP="0099733F">
      <w:pPr>
        <w:rPr>
          <w:sz w:val="24"/>
          <w:szCs w:val="24"/>
        </w:rPr>
      </w:pPr>
      <w:r w:rsidRPr="00C3311B">
        <w:rPr>
          <w:sz w:val="24"/>
          <w:szCs w:val="24"/>
        </w:rPr>
        <w:t xml:space="preserve">There is a </w:t>
      </w:r>
      <w:r w:rsidR="00D31BDB" w:rsidRPr="00C3311B">
        <w:rPr>
          <w:sz w:val="24"/>
          <w:szCs w:val="24"/>
        </w:rPr>
        <w:t xml:space="preserve">plan in place to implement a </w:t>
      </w:r>
      <w:r w:rsidR="00400F8E" w:rsidRPr="00C3311B">
        <w:rPr>
          <w:sz w:val="24"/>
          <w:szCs w:val="24"/>
        </w:rPr>
        <w:t xml:space="preserve">common health risk </w:t>
      </w:r>
      <w:r w:rsidR="007C4F07" w:rsidRPr="00C3311B">
        <w:rPr>
          <w:sz w:val="24"/>
          <w:szCs w:val="24"/>
        </w:rPr>
        <w:t>appraisal that</w:t>
      </w:r>
      <w:r w:rsidR="00FF6275" w:rsidRPr="00C3311B">
        <w:rPr>
          <w:sz w:val="24"/>
          <w:szCs w:val="24"/>
        </w:rPr>
        <w:t xml:space="preserve"> </w:t>
      </w:r>
      <w:r w:rsidR="00C3311B" w:rsidRPr="00C3311B">
        <w:rPr>
          <w:sz w:val="24"/>
          <w:szCs w:val="24"/>
        </w:rPr>
        <w:t xml:space="preserve">will be </w:t>
      </w:r>
      <w:r w:rsidR="00D5592C" w:rsidRPr="00C3311B">
        <w:rPr>
          <w:sz w:val="24"/>
          <w:szCs w:val="24"/>
        </w:rPr>
        <w:t>completed annually</w:t>
      </w:r>
      <w:r w:rsidR="00D31BDB" w:rsidRPr="00C3311B">
        <w:rPr>
          <w:sz w:val="24"/>
          <w:szCs w:val="24"/>
        </w:rPr>
        <w:t xml:space="preserve"> for all </w:t>
      </w:r>
      <w:r w:rsidR="00F10CC1">
        <w:rPr>
          <w:sz w:val="24"/>
          <w:szCs w:val="24"/>
        </w:rPr>
        <w:t xml:space="preserve">adult </w:t>
      </w:r>
      <w:r w:rsidR="00D31BDB" w:rsidRPr="00C3311B">
        <w:rPr>
          <w:sz w:val="24"/>
          <w:szCs w:val="24"/>
        </w:rPr>
        <w:t>patients and</w:t>
      </w:r>
      <w:r w:rsidR="00C3311B" w:rsidRPr="00C3311B">
        <w:rPr>
          <w:sz w:val="24"/>
          <w:szCs w:val="24"/>
        </w:rPr>
        <w:t xml:space="preserve"> </w:t>
      </w:r>
      <w:r w:rsidR="00F10CC1">
        <w:rPr>
          <w:sz w:val="24"/>
          <w:szCs w:val="24"/>
        </w:rPr>
        <w:t>recorded</w:t>
      </w:r>
      <w:r w:rsidR="000B7E86">
        <w:rPr>
          <w:sz w:val="24"/>
          <w:szCs w:val="24"/>
        </w:rPr>
        <w:t xml:space="preserve"> in the E</w:t>
      </w:r>
      <w:r w:rsidR="00D31BDB" w:rsidRPr="00C3311B">
        <w:rPr>
          <w:sz w:val="24"/>
          <w:szCs w:val="24"/>
        </w:rPr>
        <w:t xml:space="preserve">HR. The appraisal </w:t>
      </w:r>
      <w:r w:rsidR="00C3311B" w:rsidRPr="00C3311B">
        <w:rPr>
          <w:sz w:val="24"/>
          <w:szCs w:val="24"/>
        </w:rPr>
        <w:t>will be</w:t>
      </w:r>
      <w:r w:rsidR="00D31BDB" w:rsidRPr="00C3311B">
        <w:rPr>
          <w:sz w:val="24"/>
          <w:szCs w:val="24"/>
        </w:rPr>
        <w:t xml:space="preserve"> part of the data </w:t>
      </w:r>
      <w:r w:rsidR="00400F8E" w:rsidRPr="00C3311B">
        <w:rPr>
          <w:sz w:val="24"/>
          <w:szCs w:val="24"/>
        </w:rPr>
        <w:t>used with patien</w:t>
      </w:r>
      <w:r w:rsidR="00D5592C" w:rsidRPr="00C3311B">
        <w:rPr>
          <w:sz w:val="24"/>
          <w:szCs w:val="24"/>
        </w:rPr>
        <w:t xml:space="preserve">ts to create a shared care plan. </w:t>
      </w:r>
      <w:r w:rsidR="00D31BDB" w:rsidRPr="00C3311B">
        <w:rPr>
          <w:sz w:val="24"/>
          <w:szCs w:val="24"/>
        </w:rPr>
        <w:t>The data</w:t>
      </w:r>
      <w:r w:rsidR="00C3311B" w:rsidRPr="00C3311B">
        <w:rPr>
          <w:sz w:val="24"/>
          <w:szCs w:val="24"/>
        </w:rPr>
        <w:t xml:space="preserve"> will be </w:t>
      </w:r>
      <w:r w:rsidR="00D31BDB" w:rsidRPr="00C3311B">
        <w:rPr>
          <w:sz w:val="24"/>
          <w:szCs w:val="24"/>
        </w:rPr>
        <w:t>summarized and used in</w:t>
      </w:r>
      <w:r w:rsidR="00D5592C" w:rsidRPr="00C3311B">
        <w:rPr>
          <w:sz w:val="24"/>
          <w:szCs w:val="24"/>
        </w:rPr>
        <w:t xml:space="preserve"> </w:t>
      </w:r>
      <w:r w:rsidR="00C3311B" w:rsidRPr="00C3311B">
        <w:rPr>
          <w:sz w:val="24"/>
          <w:szCs w:val="24"/>
        </w:rPr>
        <w:t xml:space="preserve">patient care protocol decisions alongside an ongoing </w:t>
      </w:r>
      <w:r w:rsidR="00400F8E" w:rsidRPr="00C3311B">
        <w:rPr>
          <w:sz w:val="24"/>
          <w:szCs w:val="24"/>
        </w:rPr>
        <w:t>quality improvement</w:t>
      </w:r>
      <w:r w:rsidR="00C3311B" w:rsidRPr="00C3311B">
        <w:rPr>
          <w:sz w:val="24"/>
          <w:szCs w:val="24"/>
        </w:rPr>
        <w:t xml:space="preserve"> project</w:t>
      </w:r>
      <w:r w:rsidR="00400F8E" w:rsidRPr="00C3311B">
        <w:rPr>
          <w:sz w:val="24"/>
          <w:szCs w:val="24"/>
        </w:rPr>
        <w:t xml:space="preserve">. </w:t>
      </w:r>
      <w:r w:rsidR="00FF6275" w:rsidRPr="00C3311B">
        <w:rPr>
          <w:sz w:val="24"/>
          <w:szCs w:val="24"/>
        </w:rPr>
        <w:t>P</w:t>
      </w:r>
      <w:r w:rsidR="00400F8E" w:rsidRPr="00C3311B">
        <w:rPr>
          <w:sz w:val="24"/>
          <w:szCs w:val="24"/>
        </w:rPr>
        <w:t>rotocols for using registry data</w:t>
      </w:r>
      <w:r w:rsidR="00FF6275" w:rsidRPr="00C3311B">
        <w:rPr>
          <w:sz w:val="24"/>
          <w:szCs w:val="24"/>
        </w:rPr>
        <w:t xml:space="preserve"> are in place to</w:t>
      </w:r>
      <w:r w:rsidR="00400F8E" w:rsidRPr="00C3311B">
        <w:rPr>
          <w:sz w:val="24"/>
          <w:szCs w:val="24"/>
        </w:rPr>
        <w:t xml:space="preserve"> identify patients meeting criteria for sp</w:t>
      </w:r>
      <w:r w:rsidR="003A2078" w:rsidRPr="00C3311B">
        <w:rPr>
          <w:sz w:val="24"/>
          <w:szCs w:val="24"/>
        </w:rPr>
        <w:t>ecified collaborative treatment</w:t>
      </w:r>
      <w:r w:rsidR="00400F8E" w:rsidRPr="00C3311B">
        <w:rPr>
          <w:sz w:val="24"/>
          <w:szCs w:val="24"/>
        </w:rPr>
        <w:t>.</w:t>
      </w:r>
      <w:r w:rsidR="0055143C" w:rsidRPr="00C3311B">
        <w:rPr>
          <w:sz w:val="24"/>
          <w:szCs w:val="24"/>
        </w:rPr>
        <w:t xml:space="preserve"> </w:t>
      </w:r>
      <w:r w:rsidR="00FF6275" w:rsidRPr="00C3311B">
        <w:rPr>
          <w:sz w:val="24"/>
          <w:szCs w:val="24"/>
        </w:rPr>
        <w:t>S</w:t>
      </w:r>
      <w:r w:rsidR="00400F8E" w:rsidRPr="00C3311B">
        <w:rPr>
          <w:sz w:val="24"/>
          <w:szCs w:val="24"/>
        </w:rPr>
        <w:t>pecific behavioral measure</w:t>
      </w:r>
      <w:r w:rsidR="00F10CC1">
        <w:rPr>
          <w:sz w:val="24"/>
          <w:szCs w:val="24"/>
        </w:rPr>
        <w:t>ment instruments</w:t>
      </w:r>
      <w:r w:rsidR="00400F8E" w:rsidRPr="00C3311B">
        <w:rPr>
          <w:sz w:val="24"/>
          <w:szCs w:val="24"/>
        </w:rPr>
        <w:t xml:space="preserve"> </w:t>
      </w:r>
      <w:r w:rsidR="00FF6275" w:rsidRPr="00C3311B">
        <w:rPr>
          <w:sz w:val="24"/>
          <w:szCs w:val="24"/>
        </w:rPr>
        <w:t xml:space="preserve">are </w:t>
      </w:r>
      <w:r w:rsidR="00400F8E" w:rsidRPr="00C3311B">
        <w:rPr>
          <w:sz w:val="24"/>
          <w:szCs w:val="24"/>
        </w:rPr>
        <w:t xml:space="preserve">located in the EHR for use as needed. Data </w:t>
      </w:r>
      <w:r w:rsidR="00F10CC1">
        <w:rPr>
          <w:sz w:val="24"/>
          <w:szCs w:val="24"/>
        </w:rPr>
        <w:t>are</w:t>
      </w:r>
      <w:r w:rsidR="00400F8E" w:rsidRPr="00C3311B">
        <w:rPr>
          <w:sz w:val="24"/>
          <w:szCs w:val="24"/>
        </w:rPr>
        <w:t xml:space="preserve"> summarized and presented to patient and provider with evidence supported care recommendations.</w:t>
      </w:r>
    </w:p>
    <w:p w14:paraId="678868C2" w14:textId="77777777" w:rsidR="00133B8B" w:rsidRPr="00133B8B" w:rsidRDefault="00133B8B" w:rsidP="0099733F">
      <w:pPr>
        <w:rPr>
          <w:sz w:val="24"/>
          <w:szCs w:val="24"/>
        </w:rPr>
      </w:pPr>
    </w:p>
    <w:p w14:paraId="56B48C65" w14:textId="4CF9BD49" w:rsidR="00FF6275" w:rsidRPr="007A24B3" w:rsidRDefault="007A24B3" w:rsidP="0099733F">
      <w:pPr>
        <w:rPr>
          <w:b/>
          <w:sz w:val="24"/>
          <w:szCs w:val="24"/>
        </w:rPr>
      </w:pPr>
      <w:r w:rsidRPr="007A24B3">
        <w:rPr>
          <w:b/>
          <w:sz w:val="24"/>
          <w:szCs w:val="24"/>
        </w:rPr>
        <w:lastRenderedPageBreak/>
        <w:t>Scenario B</w:t>
      </w:r>
    </w:p>
    <w:p w14:paraId="5917FE07" w14:textId="45259EB6" w:rsidR="00D55C85" w:rsidRDefault="008A31B1" w:rsidP="0099733F">
      <w:pPr>
        <w:rPr>
          <w:sz w:val="24"/>
          <w:szCs w:val="24"/>
        </w:rPr>
      </w:pPr>
      <w:r>
        <w:rPr>
          <w:sz w:val="24"/>
          <w:szCs w:val="24"/>
        </w:rPr>
        <w:t>Opal</w:t>
      </w:r>
      <w:r>
        <w:rPr>
          <w:sz w:val="24"/>
          <w:szCs w:val="24"/>
        </w:rPr>
        <w:t xml:space="preserve"> </w:t>
      </w:r>
      <w:r w:rsidR="00152231">
        <w:rPr>
          <w:sz w:val="24"/>
          <w:szCs w:val="24"/>
        </w:rPr>
        <w:t xml:space="preserve">Mental Health Services </w:t>
      </w:r>
      <w:r w:rsidR="00F10CC1">
        <w:rPr>
          <w:sz w:val="24"/>
          <w:szCs w:val="24"/>
        </w:rPr>
        <w:t>is</w:t>
      </w:r>
      <w:r w:rsidR="0099733F">
        <w:rPr>
          <w:sz w:val="24"/>
          <w:szCs w:val="24"/>
        </w:rPr>
        <w:t xml:space="preserve"> a specialty mental health clinic. </w:t>
      </w:r>
      <w:r w:rsidR="00D87D6B">
        <w:rPr>
          <w:sz w:val="24"/>
          <w:szCs w:val="24"/>
        </w:rPr>
        <w:t xml:space="preserve">They do not provide primary care. </w:t>
      </w:r>
      <w:r w:rsidR="0099733F">
        <w:rPr>
          <w:sz w:val="24"/>
          <w:szCs w:val="24"/>
        </w:rPr>
        <w:t>It has no</w:t>
      </w:r>
      <w:r w:rsidR="00C3311B">
        <w:rPr>
          <w:sz w:val="24"/>
          <w:szCs w:val="24"/>
        </w:rPr>
        <w:t xml:space="preserve"> standard protocol</w:t>
      </w:r>
      <w:r w:rsidR="00F10CC1">
        <w:rPr>
          <w:sz w:val="24"/>
          <w:szCs w:val="24"/>
        </w:rPr>
        <w:t>s</w:t>
      </w:r>
      <w:r w:rsidR="00C3311B">
        <w:rPr>
          <w:sz w:val="24"/>
          <w:szCs w:val="24"/>
        </w:rPr>
        <w:t xml:space="preserve"> for</w:t>
      </w:r>
      <w:r w:rsidR="0099733F">
        <w:rPr>
          <w:sz w:val="24"/>
          <w:szCs w:val="24"/>
        </w:rPr>
        <w:t xml:space="preserve"> screening and </w:t>
      </w:r>
      <w:r w:rsidR="00D55C85">
        <w:rPr>
          <w:sz w:val="24"/>
          <w:szCs w:val="24"/>
        </w:rPr>
        <w:t xml:space="preserve">referral </w:t>
      </w:r>
      <w:r w:rsidR="0099733F">
        <w:rPr>
          <w:sz w:val="24"/>
          <w:szCs w:val="24"/>
        </w:rPr>
        <w:t>pro</w:t>
      </w:r>
      <w:r w:rsidR="00C3311B">
        <w:rPr>
          <w:sz w:val="24"/>
          <w:szCs w:val="24"/>
        </w:rPr>
        <w:t xml:space="preserve">cesses. There are no registry tracking </w:t>
      </w:r>
      <w:r w:rsidR="00D55C85">
        <w:rPr>
          <w:sz w:val="24"/>
          <w:szCs w:val="24"/>
        </w:rPr>
        <w:t xml:space="preserve">processes </w:t>
      </w:r>
      <w:r w:rsidR="00CA289E">
        <w:rPr>
          <w:sz w:val="24"/>
          <w:szCs w:val="24"/>
        </w:rPr>
        <w:t xml:space="preserve">in place </w:t>
      </w:r>
      <w:r w:rsidR="00C3311B">
        <w:rPr>
          <w:sz w:val="24"/>
          <w:szCs w:val="24"/>
        </w:rPr>
        <w:t xml:space="preserve">for </w:t>
      </w:r>
      <w:r w:rsidR="00CA289E">
        <w:rPr>
          <w:sz w:val="24"/>
          <w:szCs w:val="24"/>
        </w:rPr>
        <w:t>tracking different health problems</w:t>
      </w:r>
      <w:r w:rsidR="00F10CC1">
        <w:rPr>
          <w:sz w:val="24"/>
          <w:szCs w:val="24"/>
        </w:rPr>
        <w:t>.</w:t>
      </w:r>
      <w:r w:rsidR="0099733F">
        <w:rPr>
          <w:sz w:val="24"/>
          <w:szCs w:val="24"/>
        </w:rPr>
        <w:t xml:space="preserve"> </w:t>
      </w:r>
    </w:p>
    <w:p w14:paraId="4BBF7D96" w14:textId="648F01F7" w:rsidR="0099733F" w:rsidRPr="00357114" w:rsidRDefault="0099733F" w:rsidP="0099733F">
      <w:pPr>
        <w:rPr>
          <w:sz w:val="24"/>
          <w:szCs w:val="24"/>
        </w:rPr>
      </w:pPr>
      <w:r>
        <w:rPr>
          <w:sz w:val="24"/>
          <w:szCs w:val="24"/>
        </w:rPr>
        <w:t xml:space="preserve">Behavioral </w:t>
      </w:r>
      <w:r w:rsidR="00476BC5">
        <w:rPr>
          <w:sz w:val="24"/>
          <w:szCs w:val="24"/>
        </w:rPr>
        <w:t xml:space="preserve">health clinicians are employed </w:t>
      </w:r>
      <w:r>
        <w:rPr>
          <w:sz w:val="24"/>
          <w:szCs w:val="24"/>
        </w:rPr>
        <w:t>to see patient</w:t>
      </w:r>
      <w:r w:rsidR="00FF6275">
        <w:rPr>
          <w:sz w:val="24"/>
          <w:szCs w:val="24"/>
        </w:rPr>
        <w:t xml:space="preserve">s with mental health </w:t>
      </w:r>
      <w:r w:rsidR="009F42F6">
        <w:rPr>
          <w:sz w:val="24"/>
          <w:szCs w:val="24"/>
        </w:rPr>
        <w:t>conditions</w:t>
      </w:r>
      <w:r w:rsidR="007C4F07">
        <w:rPr>
          <w:sz w:val="24"/>
          <w:szCs w:val="24"/>
        </w:rPr>
        <w:t>.</w:t>
      </w:r>
      <w:r w:rsidR="00FF6275">
        <w:rPr>
          <w:sz w:val="24"/>
          <w:szCs w:val="24"/>
        </w:rPr>
        <w:t xml:space="preserve"> </w:t>
      </w:r>
      <w:r w:rsidR="007C4F07">
        <w:rPr>
          <w:sz w:val="24"/>
          <w:szCs w:val="24"/>
        </w:rPr>
        <w:t>H</w:t>
      </w:r>
      <w:r w:rsidR="00FF6275">
        <w:rPr>
          <w:sz w:val="24"/>
          <w:szCs w:val="24"/>
        </w:rPr>
        <w:t>owever</w:t>
      </w:r>
      <w:r w:rsidR="00F10CC1">
        <w:rPr>
          <w:sz w:val="24"/>
          <w:szCs w:val="24"/>
        </w:rPr>
        <w:t>,</w:t>
      </w:r>
      <w:r w:rsidR="00FF6275">
        <w:rPr>
          <w:sz w:val="24"/>
          <w:szCs w:val="24"/>
        </w:rPr>
        <w:t xml:space="preserve"> s</w:t>
      </w:r>
      <w:r>
        <w:rPr>
          <w:sz w:val="24"/>
          <w:szCs w:val="24"/>
        </w:rPr>
        <w:t>ubstance abuse problems are referred to the co</w:t>
      </w:r>
      <w:r w:rsidR="00FF6275">
        <w:rPr>
          <w:sz w:val="24"/>
          <w:szCs w:val="24"/>
        </w:rPr>
        <w:t>mmunity substance abuse program</w:t>
      </w:r>
      <w:r>
        <w:rPr>
          <w:sz w:val="24"/>
          <w:szCs w:val="24"/>
        </w:rPr>
        <w:t xml:space="preserve"> located downtown. </w:t>
      </w:r>
      <w:r w:rsidR="00B859E4">
        <w:rPr>
          <w:sz w:val="24"/>
          <w:szCs w:val="24"/>
        </w:rPr>
        <w:t>Assessment of medical issues is not generally done. W</w:t>
      </w:r>
      <w:r w:rsidR="00FF6275">
        <w:rPr>
          <w:sz w:val="24"/>
          <w:szCs w:val="24"/>
        </w:rPr>
        <w:t>hen</w:t>
      </w:r>
      <w:r>
        <w:rPr>
          <w:sz w:val="24"/>
          <w:szCs w:val="24"/>
        </w:rPr>
        <w:t xml:space="preserve"> serious medical problems </w:t>
      </w:r>
      <w:r w:rsidR="00FF6275">
        <w:rPr>
          <w:sz w:val="24"/>
          <w:szCs w:val="24"/>
        </w:rPr>
        <w:t xml:space="preserve">are </w:t>
      </w:r>
      <w:r>
        <w:rPr>
          <w:sz w:val="24"/>
          <w:szCs w:val="24"/>
        </w:rPr>
        <w:t>identified</w:t>
      </w:r>
      <w:r w:rsidR="00FF6275">
        <w:rPr>
          <w:sz w:val="24"/>
          <w:szCs w:val="24"/>
        </w:rPr>
        <w:t>,</w:t>
      </w:r>
      <w:r>
        <w:rPr>
          <w:sz w:val="24"/>
          <w:szCs w:val="24"/>
        </w:rPr>
        <w:t xml:space="preserve"> patient</w:t>
      </w:r>
      <w:r w:rsidR="00476BC5">
        <w:rPr>
          <w:sz w:val="24"/>
          <w:szCs w:val="24"/>
        </w:rPr>
        <w:t>s are advised to contact their p</w:t>
      </w:r>
      <w:r>
        <w:rPr>
          <w:sz w:val="24"/>
          <w:szCs w:val="24"/>
        </w:rPr>
        <w:t xml:space="preserve">hysicians or go to the emergency room. Psychiatrists </w:t>
      </w:r>
      <w:r w:rsidR="00FF6275">
        <w:rPr>
          <w:sz w:val="24"/>
          <w:szCs w:val="24"/>
        </w:rPr>
        <w:t xml:space="preserve">primarily </w:t>
      </w:r>
      <w:r>
        <w:rPr>
          <w:sz w:val="24"/>
          <w:szCs w:val="24"/>
        </w:rPr>
        <w:t>manage pharma</w:t>
      </w:r>
      <w:r w:rsidR="00FF6275">
        <w:rPr>
          <w:sz w:val="24"/>
          <w:szCs w:val="24"/>
        </w:rPr>
        <w:t>cology for mental health issues while c</w:t>
      </w:r>
      <w:r>
        <w:rPr>
          <w:sz w:val="24"/>
          <w:szCs w:val="24"/>
        </w:rPr>
        <w:t>are management is included for patients with severe and persistent mental health</w:t>
      </w:r>
      <w:r w:rsidR="00FF6275">
        <w:rPr>
          <w:sz w:val="24"/>
          <w:szCs w:val="24"/>
        </w:rPr>
        <w:t xml:space="preserve"> conditions. Care managers </w:t>
      </w:r>
      <w:r w:rsidR="00F92B94">
        <w:rPr>
          <w:sz w:val="24"/>
          <w:szCs w:val="24"/>
        </w:rPr>
        <w:t xml:space="preserve">provide </w:t>
      </w:r>
      <w:r>
        <w:rPr>
          <w:sz w:val="24"/>
          <w:szCs w:val="24"/>
        </w:rPr>
        <w:t>patients</w:t>
      </w:r>
      <w:r w:rsidR="00F92B94">
        <w:rPr>
          <w:sz w:val="24"/>
          <w:szCs w:val="24"/>
        </w:rPr>
        <w:t xml:space="preserve"> with</w:t>
      </w:r>
      <w:r w:rsidR="00CC596B">
        <w:rPr>
          <w:sz w:val="24"/>
          <w:szCs w:val="24"/>
        </w:rPr>
        <w:t xml:space="preserve"> </w:t>
      </w:r>
      <w:r w:rsidR="00F92B94">
        <w:rPr>
          <w:sz w:val="24"/>
          <w:szCs w:val="24"/>
        </w:rPr>
        <w:t xml:space="preserve">information about </w:t>
      </w:r>
      <w:r w:rsidR="00CC596B">
        <w:rPr>
          <w:sz w:val="24"/>
          <w:szCs w:val="24"/>
        </w:rPr>
        <w:t>community resources</w:t>
      </w:r>
      <w:r>
        <w:rPr>
          <w:sz w:val="24"/>
          <w:szCs w:val="24"/>
        </w:rPr>
        <w:t xml:space="preserve"> if there are issues </w:t>
      </w:r>
      <w:r w:rsidR="00CC596B">
        <w:rPr>
          <w:sz w:val="24"/>
          <w:szCs w:val="24"/>
        </w:rPr>
        <w:t xml:space="preserve">of gender, language and culture but provide no </w:t>
      </w:r>
      <w:r w:rsidR="00F92B94">
        <w:rPr>
          <w:sz w:val="24"/>
          <w:szCs w:val="24"/>
        </w:rPr>
        <w:t xml:space="preserve">further </w:t>
      </w:r>
      <w:r w:rsidR="00CC596B">
        <w:rPr>
          <w:sz w:val="24"/>
          <w:szCs w:val="24"/>
        </w:rPr>
        <w:t>assistance because clinicians are too busy.</w:t>
      </w:r>
    </w:p>
    <w:p w14:paraId="0C41CE75" w14:textId="4984BCD6" w:rsidR="0099733F" w:rsidRPr="00357114" w:rsidRDefault="00D55C85" w:rsidP="0099733F">
      <w:pPr>
        <w:rPr>
          <w:sz w:val="24"/>
          <w:szCs w:val="24"/>
        </w:rPr>
      </w:pPr>
      <w:r>
        <w:rPr>
          <w:sz w:val="24"/>
          <w:szCs w:val="24"/>
        </w:rPr>
        <w:t xml:space="preserve">This practice has </w:t>
      </w:r>
      <w:r w:rsidR="00486868">
        <w:rPr>
          <w:sz w:val="24"/>
          <w:szCs w:val="24"/>
        </w:rPr>
        <w:t>its own</w:t>
      </w:r>
      <w:r>
        <w:rPr>
          <w:sz w:val="24"/>
          <w:szCs w:val="24"/>
        </w:rPr>
        <w:t xml:space="preserve"> </w:t>
      </w:r>
      <w:r w:rsidR="00CC596B">
        <w:rPr>
          <w:sz w:val="24"/>
          <w:szCs w:val="24"/>
        </w:rPr>
        <w:t xml:space="preserve">waiting room and </w:t>
      </w:r>
      <w:r w:rsidR="0099733F">
        <w:rPr>
          <w:sz w:val="24"/>
          <w:szCs w:val="24"/>
        </w:rPr>
        <w:t>clinic exam rooms</w:t>
      </w:r>
      <w:r w:rsidR="00CC596B">
        <w:rPr>
          <w:sz w:val="24"/>
          <w:szCs w:val="24"/>
        </w:rPr>
        <w:t>. There is</w:t>
      </w:r>
      <w:r w:rsidR="00FF6275">
        <w:rPr>
          <w:sz w:val="24"/>
          <w:szCs w:val="24"/>
        </w:rPr>
        <w:t xml:space="preserve"> an </w:t>
      </w:r>
      <w:r w:rsidR="007C4F07">
        <w:rPr>
          <w:sz w:val="24"/>
          <w:szCs w:val="24"/>
        </w:rPr>
        <w:t>electronic system</w:t>
      </w:r>
      <w:r w:rsidR="00FF6275">
        <w:rPr>
          <w:sz w:val="24"/>
          <w:szCs w:val="24"/>
        </w:rPr>
        <w:t xml:space="preserve"> </w:t>
      </w:r>
      <w:r w:rsidR="00CC596B">
        <w:rPr>
          <w:sz w:val="24"/>
          <w:szCs w:val="24"/>
        </w:rPr>
        <w:t>for billing</w:t>
      </w:r>
      <w:r w:rsidR="007C4F07">
        <w:rPr>
          <w:sz w:val="24"/>
          <w:szCs w:val="24"/>
        </w:rPr>
        <w:t>,</w:t>
      </w:r>
      <w:r w:rsidR="00CC596B">
        <w:rPr>
          <w:sz w:val="24"/>
          <w:szCs w:val="24"/>
        </w:rPr>
        <w:t xml:space="preserve"> but it has no capacity for clinical data. </w:t>
      </w:r>
      <w:r w:rsidR="00FF6275">
        <w:rPr>
          <w:sz w:val="24"/>
          <w:szCs w:val="24"/>
        </w:rPr>
        <w:t>R</w:t>
      </w:r>
      <w:r w:rsidR="0099733F">
        <w:rPr>
          <w:sz w:val="24"/>
          <w:szCs w:val="24"/>
        </w:rPr>
        <w:t xml:space="preserve">ecords are not shared </w:t>
      </w:r>
      <w:r w:rsidR="00F92B94">
        <w:rPr>
          <w:sz w:val="24"/>
          <w:szCs w:val="24"/>
        </w:rPr>
        <w:t xml:space="preserve">with external health professionals </w:t>
      </w:r>
      <w:r w:rsidR="0099733F">
        <w:rPr>
          <w:sz w:val="24"/>
          <w:szCs w:val="24"/>
        </w:rPr>
        <w:t>except in crisis, because of confidentiality issues.</w:t>
      </w:r>
      <w:r w:rsidR="00FA22CA">
        <w:rPr>
          <w:sz w:val="24"/>
          <w:szCs w:val="24"/>
        </w:rPr>
        <w:t xml:space="preserve"> Billing and service</w:t>
      </w:r>
      <w:r w:rsidR="00CC596B">
        <w:rPr>
          <w:sz w:val="24"/>
          <w:szCs w:val="24"/>
        </w:rPr>
        <w:t xml:space="preserve"> </w:t>
      </w:r>
      <w:r w:rsidR="007C4F07">
        <w:rPr>
          <w:sz w:val="24"/>
          <w:szCs w:val="24"/>
        </w:rPr>
        <w:t xml:space="preserve">data </w:t>
      </w:r>
      <w:r w:rsidR="00CC596B">
        <w:rPr>
          <w:sz w:val="24"/>
          <w:szCs w:val="24"/>
        </w:rPr>
        <w:t xml:space="preserve">and clinical </w:t>
      </w:r>
      <w:r w:rsidR="007C4F07">
        <w:rPr>
          <w:sz w:val="24"/>
          <w:szCs w:val="24"/>
        </w:rPr>
        <w:t>records</w:t>
      </w:r>
      <w:r w:rsidR="00CC596B">
        <w:rPr>
          <w:sz w:val="24"/>
          <w:szCs w:val="24"/>
        </w:rPr>
        <w:t xml:space="preserve"> are</w:t>
      </w:r>
      <w:r w:rsidR="00FA22CA">
        <w:rPr>
          <w:sz w:val="24"/>
          <w:szCs w:val="24"/>
        </w:rPr>
        <w:t xml:space="preserve"> not linked</w:t>
      </w:r>
      <w:r w:rsidR="00CC596B">
        <w:rPr>
          <w:sz w:val="24"/>
          <w:szCs w:val="24"/>
        </w:rPr>
        <w:t xml:space="preserve"> and there are no regular clinical or resource use reports</w:t>
      </w:r>
      <w:r w:rsidR="00FA22CA">
        <w:rPr>
          <w:sz w:val="24"/>
          <w:szCs w:val="24"/>
        </w:rPr>
        <w:t xml:space="preserve">.  </w:t>
      </w:r>
    </w:p>
    <w:p w14:paraId="539A09F6" w14:textId="59805034" w:rsidR="0099733F" w:rsidRPr="00357114" w:rsidRDefault="0099733F" w:rsidP="0099733F">
      <w:pPr>
        <w:rPr>
          <w:sz w:val="24"/>
          <w:szCs w:val="24"/>
        </w:rPr>
      </w:pPr>
      <w:r>
        <w:rPr>
          <w:sz w:val="24"/>
          <w:szCs w:val="24"/>
        </w:rPr>
        <w:t xml:space="preserve">Need is identified by </w:t>
      </w:r>
      <w:r w:rsidR="00D55C85">
        <w:rPr>
          <w:sz w:val="24"/>
          <w:szCs w:val="24"/>
        </w:rPr>
        <w:t>an initial assessment fro</w:t>
      </w:r>
      <w:r>
        <w:rPr>
          <w:sz w:val="24"/>
          <w:szCs w:val="24"/>
        </w:rPr>
        <w:t xml:space="preserve">m which the </w:t>
      </w:r>
      <w:r w:rsidR="007C4F07">
        <w:rPr>
          <w:sz w:val="24"/>
          <w:szCs w:val="24"/>
        </w:rPr>
        <w:t xml:space="preserve">behavioral </w:t>
      </w:r>
      <w:r>
        <w:rPr>
          <w:sz w:val="24"/>
          <w:szCs w:val="24"/>
        </w:rPr>
        <w:t>clini</w:t>
      </w:r>
      <w:r w:rsidR="00CC596B">
        <w:rPr>
          <w:sz w:val="24"/>
          <w:szCs w:val="24"/>
        </w:rPr>
        <w:t xml:space="preserve">cian generates a treatment plan, which is in a file in the </w:t>
      </w:r>
      <w:r w:rsidR="007C4F07">
        <w:rPr>
          <w:sz w:val="24"/>
          <w:szCs w:val="24"/>
        </w:rPr>
        <w:t xml:space="preserve">behavioral </w:t>
      </w:r>
      <w:r w:rsidR="00CC596B">
        <w:rPr>
          <w:sz w:val="24"/>
          <w:szCs w:val="24"/>
        </w:rPr>
        <w:t>clinician</w:t>
      </w:r>
      <w:r w:rsidR="007C4F07">
        <w:rPr>
          <w:sz w:val="24"/>
          <w:szCs w:val="24"/>
        </w:rPr>
        <w:t>’s</w:t>
      </w:r>
      <w:r w:rsidR="00CC596B">
        <w:rPr>
          <w:sz w:val="24"/>
          <w:szCs w:val="24"/>
        </w:rPr>
        <w:t xml:space="preserve"> office</w:t>
      </w:r>
      <w:r>
        <w:rPr>
          <w:sz w:val="24"/>
          <w:szCs w:val="24"/>
        </w:rPr>
        <w:t>. The patient is asked to sign the treatment plan</w:t>
      </w:r>
      <w:r w:rsidR="00FA22CA">
        <w:rPr>
          <w:sz w:val="24"/>
          <w:szCs w:val="24"/>
        </w:rPr>
        <w:t xml:space="preserve"> </w:t>
      </w:r>
      <w:r>
        <w:rPr>
          <w:sz w:val="24"/>
          <w:szCs w:val="24"/>
        </w:rPr>
        <w:t>after it is generated.</w:t>
      </w:r>
      <w:r w:rsidR="00CC596B">
        <w:rPr>
          <w:sz w:val="24"/>
          <w:szCs w:val="24"/>
        </w:rPr>
        <w:t xml:space="preserve"> </w:t>
      </w:r>
    </w:p>
    <w:p w14:paraId="577D09B1" w14:textId="77777777" w:rsidR="0099733F" w:rsidRPr="00357114" w:rsidRDefault="0099733F" w:rsidP="0099733F">
      <w:pPr>
        <w:rPr>
          <w:sz w:val="24"/>
          <w:szCs w:val="24"/>
        </w:rPr>
      </w:pPr>
    </w:p>
    <w:p w14:paraId="72E9B7A5" w14:textId="77777777" w:rsidR="0099733F" w:rsidRPr="00357114" w:rsidRDefault="0099733F" w:rsidP="0099733F">
      <w:pPr>
        <w:rPr>
          <w:sz w:val="24"/>
          <w:szCs w:val="24"/>
        </w:rPr>
      </w:pPr>
    </w:p>
    <w:p w14:paraId="0B3727CF" w14:textId="77777777" w:rsidR="0099733F" w:rsidRDefault="0099733F" w:rsidP="00357114">
      <w:pPr>
        <w:rPr>
          <w:b/>
          <w:sz w:val="28"/>
          <w:szCs w:val="28"/>
        </w:rPr>
      </w:pPr>
    </w:p>
    <w:p w14:paraId="5DFEF535" w14:textId="77777777" w:rsidR="00D60408" w:rsidRDefault="00D60408" w:rsidP="00357114">
      <w:pPr>
        <w:rPr>
          <w:b/>
          <w:sz w:val="28"/>
          <w:szCs w:val="28"/>
        </w:rPr>
      </w:pPr>
    </w:p>
    <w:p w14:paraId="5FEF4DAD" w14:textId="1B7F4723" w:rsidR="00D60408" w:rsidRPr="007A24B3" w:rsidRDefault="007A24B3" w:rsidP="00357114">
      <w:pPr>
        <w:rPr>
          <w:b/>
          <w:sz w:val="24"/>
          <w:szCs w:val="24"/>
        </w:rPr>
      </w:pPr>
      <w:r w:rsidRPr="007A24B3">
        <w:rPr>
          <w:b/>
          <w:sz w:val="24"/>
          <w:szCs w:val="24"/>
        </w:rPr>
        <w:t>Scenario C</w:t>
      </w:r>
    </w:p>
    <w:p w14:paraId="3006F69A" w14:textId="65BF8F42" w:rsidR="0024201C" w:rsidRDefault="00152231" w:rsidP="005F4841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8A31B1">
        <w:rPr>
          <w:sz w:val="24"/>
          <w:szCs w:val="24"/>
        </w:rPr>
        <w:t>uby</w:t>
      </w:r>
      <w:r>
        <w:rPr>
          <w:sz w:val="24"/>
          <w:szCs w:val="24"/>
        </w:rPr>
        <w:t xml:space="preserve"> Community Health Center a f</w:t>
      </w:r>
      <w:r w:rsidR="005F4841">
        <w:rPr>
          <w:sz w:val="24"/>
          <w:szCs w:val="24"/>
        </w:rPr>
        <w:t xml:space="preserve">ederally </w:t>
      </w:r>
      <w:r>
        <w:rPr>
          <w:sz w:val="24"/>
          <w:szCs w:val="24"/>
        </w:rPr>
        <w:t>q</w:t>
      </w:r>
      <w:r w:rsidR="005F4841">
        <w:rPr>
          <w:sz w:val="24"/>
          <w:szCs w:val="24"/>
        </w:rPr>
        <w:t xml:space="preserve">ualified </w:t>
      </w:r>
      <w:r>
        <w:rPr>
          <w:sz w:val="24"/>
          <w:szCs w:val="24"/>
        </w:rPr>
        <w:t>c</w:t>
      </w:r>
      <w:r w:rsidR="005F4841">
        <w:rPr>
          <w:sz w:val="24"/>
          <w:szCs w:val="24"/>
        </w:rPr>
        <w:t xml:space="preserve">ommunity </w:t>
      </w:r>
      <w:r>
        <w:rPr>
          <w:sz w:val="24"/>
          <w:szCs w:val="24"/>
        </w:rPr>
        <w:t>h</w:t>
      </w:r>
      <w:r w:rsidR="00D87D6B">
        <w:rPr>
          <w:sz w:val="24"/>
          <w:szCs w:val="24"/>
        </w:rPr>
        <w:t xml:space="preserve">ealth </w:t>
      </w:r>
      <w:r>
        <w:rPr>
          <w:sz w:val="24"/>
          <w:szCs w:val="24"/>
        </w:rPr>
        <w:t>c</w:t>
      </w:r>
      <w:r w:rsidR="005F4841">
        <w:rPr>
          <w:sz w:val="24"/>
          <w:szCs w:val="24"/>
        </w:rPr>
        <w:t xml:space="preserve">enter is located in a </w:t>
      </w:r>
      <w:r w:rsidR="003124F7">
        <w:rPr>
          <w:sz w:val="24"/>
          <w:szCs w:val="24"/>
        </w:rPr>
        <w:t>multi-e</w:t>
      </w:r>
      <w:r w:rsidR="005F4841">
        <w:rPr>
          <w:sz w:val="24"/>
          <w:szCs w:val="24"/>
        </w:rPr>
        <w:t xml:space="preserve">thnic community. Regular </w:t>
      </w:r>
      <w:r w:rsidR="00CC596B">
        <w:rPr>
          <w:sz w:val="24"/>
          <w:szCs w:val="24"/>
        </w:rPr>
        <w:t xml:space="preserve">behavioral health </w:t>
      </w:r>
      <w:r w:rsidR="005F4841">
        <w:rPr>
          <w:sz w:val="24"/>
          <w:szCs w:val="24"/>
        </w:rPr>
        <w:t>screening and referral processes have been identified but are used intermittently because of time constraints</w:t>
      </w:r>
      <w:r w:rsidR="004120AB">
        <w:rPr>
          <w:sz w:val="24"/>
          <w:szCs w:val="24"/>
        </w:rPr>
        <w:t xml:space="preserve">. </w:t>
      </w:r>
      <w:r w:rsidR="00515444">
        <w:rPr>
          <w:sz w:val="24"/>
          <w:szCs w:val="24"/>
        </w:rPr>
        <w:t>R</w:t>
      </w:r>
      <w:r w:rsidR="004120AB">
        <w:rPr>
          <w:sz w:val="24"/>
          <w:szCs w:val="24"/>
        </w:rPr>
        <w:t>egistries f</w:t>
      </w:r>
      <w:r w:rsidR="005F4841">
        <w:rPr>
          <w:sz w:val="24"/>
          <w:szCs w:val="24"/>
        </w:rPr>
        <w:t>or major</w:t>
      </w:r>
      <w:r w:rsidR="004120AB">
        <w:rPr>
          <w:sz w:val="24"/>
          <w:szCs w:val="24"/>
        </w:rPr>
        <w:t xml:space="preserve"> medical conditions</w:t>
      </w:r>
      <w:r w:rsidR="00515444">
        <w:rPr>
          <w:sz w:val="24"/>
          <w:szCs w:val="24"/>
        </w:rPr>
        <w:t xml:space="preserve"> are present</w:t>
      </w:r>
      <w:r w:rsidR="004120AB">
        <w:rPr>
          <w:sz w:val="24"/>
          <w:szCs w:val="24"/>
        </w:rPr>
        <w:t xml:space="preserve"> and</w:t>
      </w:r>
      <w:r w:rsidR="00515444">
        <w:rPr>
          <w:sz w:val="24"/>
          <w:szCs w:val="24"/>
        </w:rPr>
        <w:t xml:space="preserve"> inclusion of depression and alcohol use</w:t>
      </w:r>
      <w:r w:rsidR="004120AB">
        <w:rPr>
          <w:sz w:val="24"/>
          <w:szCs w:val="24"/>
        </w:rPr>
        <w:t xml:space="preserve"> </w:t>
      </w:r>
      <w:r w:rsidR="00515444">
        <w:rPr>
          <w:sz w:val="24"/>
          <w:szCs w:val="24"/>
        </w:rPr>
        <w:t>is in initial development stages</w:t>
      </w:r>
      <w:r w:rsidR="004120AB">
        <w:rPr>
          <w:sz w:val="24"/>
          <w:szCs w:val="24"/>
        </w:rPr>
        <w:t>.</w:t>
      </w:r>
      <w:r w:rsidR="003124F7">
        <w:rPr>
          <w:sz w:val="24"/>
          <w:szCs w:val="24"/>
        </w:rPr>
        <w:t xml:space="preserve"> </w:t>
      </w:r>
    </w:p>
    <w:p w14:paraId="16051BB0" w14:textId="18E7F25D" w:rsidR="000F57ED" w:rsidRDefault="003124F7" w:rsidP="005F4841">
      <w:pPr>
        <w:rPr>
          <w:sz w:val="24"/>
          <w:szCs w:val="24"/>
        </w:rPr>
      </w:pPr>
      <w:r>
        <w:rPr>
          <w:sz w:val="24"/>
          <w:szCs w:val="24"/>
        </w:rPr>
        <w:t>There are multiple part-t</w:t>
      </w:r>
      <w:r w:rsidR="005F4841">
        <w:rPr>
          <w:sz w:val="24"/>
          <w:szCs w:val="24"/>
        </w:rPr>
        <w:t xml:space="preserve">ime behavioral health clinicians contracted by the practice to see patients with a range of mental </w:t>
      </w:r>
      <w:r w:rsidR="004120AB">
        <w:rPr>
          <w:sz w:val="24"/>
          <w:szCs w:val="24"/>
        </w:rPr>
        <w:t>health</w:t>
      </w:r>
      <w:r w:rsidR="005F4841">
        <w:rPr>
          <w:sz w:val="24"/>
          <w:szCs w:val="24"/>
        </w:rPr>
        <w:t xml:space="preserve"> and substance abuse issues. </w:t>
      </w:r>
      <w:r w:rsidR="00515444">
        <w:rPr>
          <w:sz w:val="24"/>
          <w:szCs w:val="24"/>
        </w:rPr>
        <w:t>These clinicians</w:t>
      </w:r>
      <w:r w:rsidR="004120AB">
        <w:rPr>
          <w:sz w:val="24"/>
          <w:szCs w:val="24"/>
        </w:rPr>
        <w:t xml:space="preserve"> are mostly </w:t>
      </w:r>
      <w:r w:rsidR="004120AB">
        <w:rPr>
          <w:sz w:val="24"/>
          <w:szCs w:val="24"/>
        </w:rPr>
        <w:lastRenderedPageBreak/>
        <w:t>so</w:t>
      </w:r>
      <w:r>
        <w:rPr>
          <w:sz w:val="24"/>
          <w:szCs w:val="24"/>
        </w:rPr>
        <w:t>cial workers trained in mental h</w:t>
      </w:r>
      <w:r w:rsidR="004120AB">
        <w:rPr>
          <w:sz w:val="24"/>
          <w:szCs w:val="24"/>
        </w:rPr>
        <w:t xml:space="preserve">ealth treatment. </w:t>
      </w:r>
      <w:r w:rsidR="000F57ED">
        <w:rPr>
          <w:sz w:val="24"/>
          <w:szCs w:val="24"/>
        </w:rPr>
        <w:t>Referral assistance for p</w:t>
      </w:r>
      <w:r w:rsidR="005F4841">
        <w:rPr>
          <w:sz w:val="24"/>
          <w:szCs w:val="24"/>
        </w:rPr>
        <w:t>atients</w:t>
      </w:r>
      <w:r w:rsidR="0024201C">
        <w:rPr>
          <w:sz w:val="24"/>
          <w:szCs w:val="24"/>
        </w:rPr>
        <w:t xml:space="preserve"> </w:t>
      </w:r>
      <w:r w:rsidR="005F4841">
        <w:rPr>
          <w:sz w:val="24"/>
          <w:szCs w:val="24"/>
        </w:rPr>
        <w:t>with medical problems</w:t>
      </w:r>
      <w:r w:rsidR="00515444">
        <w:rPr>
          <w:sz w:val="24"/>
          <w:szCs w:val="24"/>
        </w:rPr>
        <w:t xml:space="preserve"> in conjunction with</w:t>
      </w:r>
      <w:r w:rsidR="004120AB">
        <w:rPr>
          <w:sz w:val="24"/>
          <w:szCs w:val="24"/>
        </w:rPr>
        <w:t xml:space="preserve"> mental health</w:t>
      </w:r>
      <w:r w:rsidR="00515444">
        <w:rPr>
          <w:sz w:val="24"/>
          <w:szCs w:val="24"/>
        </w:rPr>
        <w:t xml:space="preserve"> issues</w:t>
      </w:r>
      <w:r w:rsidR="004120AB">
        <w:rPr>
          <w:sz w:val="24"/>
          <w:szCs w:val="24"/>
        </w:rPr>
        <w:t xml:space="preserve"> </w:t>
      </w:r>
      <w:r w:rsidR="00D87D6B">
        <w:rPr>
          <w:sz w:val="24"/>
          <w:szCs w:val="24"/>
        </w:rPr>
        <w:t xml:space="preserve">is </w:t>
      </w:r>
      <w:r w:rsidR="000F57ED">
        <w:rPr>
          <w:sz w:val="24"/>
          <w:szCs w:val="24"/>
        </w:rPr>
        <w:t>sometimes provided</w:t>
      </w:r>
      <w:r w:rsidR="00D87D6B">
        <w:rPr>
          <w:sz w:val="24"/>
          <w:szCs w:val="24"/>
        </w:rPr>
        <w:t>. It is</w:t>
      </w:r>
      <w:r w:rsidR="007C4F07">
        <w:rPr>
          <w:sz w:val="24"/>
          <w:szCs w:val="24"/>
        </w:rPr>
        <w:t xml:space="preserve"> </w:t>
      </w:r>
      <w:r w:rsidR="000F57ED">
        <w:rPr>
          <w:sz w:val="24"/>
          <w:szCs w:val="24"/>
        </w:rPr>
        <w:t xml:space="preserve">provided </w:t>
      </w:r>
      <w:r w:rsidR="004120AB">
        <w:rPr>
          <w:sz w:val="24"/>
          <w:szCs w:val="24"/>
        </w:rPr>
        <w:t>less frequently</w:t>
      </w:r>
      <w:r w:rsidR="00515444">
        <w:rPr>
          <w:sz w:val="24"/>
          <w:szCs w:val="24"/>
        </w:rPr>
        <w:t xml:space="preserve"> </w:t>
      </w:r>
      <w:r w:rsidR="00D87D6B">
        <w:rPr>
          <w:sz w:val="24"/>
          <w:szCs w:val="24"/>
        </w:rPr>
        <w:t>for</w:t>
      </w:r>
      <w:r w:rsidR="004120AB">
        <w:rPr>
          <w:sz w:val="24"/>
          <w:szCs w:val="24"/>
        </w:rPr>
        <w:t xml:space="preserve"> substance abuse issues</w:t>
      </w:r>
      <w:r w:rsidR="007A736B">
        <w:rPr>
          <w:sz w:val="24"/>
          <w:szCs w:val="24"/>
        </w:rPr>
        <w:t xml:space="preserve">. </w:t>
      </w:r>
      <w:r w:rsidR="004120AB">
        <w:rPr>
          <w:sz w:val="24"/>
          <w:szCs w:val="24"/>
        </w:rPr>
        <w:t>Behavioral clinici</w:t>
      </w:r>
      <w:r w:rsidR="00CC596B">
        <w:rPr>
          <w:sz w:val="24"/>
          <w:szCs w:val="24"/>
        </w:rPr>
        <w:t>ans</w:t>
      </w:r>
      <w:r w:rsidR="004120AB">
        <w:rPr>
          <w:sz w:val="24"/>
          <w:szCs w:val="24"/>
        </w:rPr>
        <w:t xml:space="preserve"> a</w:t>
      </w:r>
      <w:r w:rsidR="00515444">
        <w:rPr>
          <w:sz w:val="24"/>
          <w:szCs w:val="24"/>
        </w:rPr>
        <w:t xml:space="preserve">re </w:t>
      </w:r>
      <w:r w:rsidR="00735803">
        <w:rPr>
          <w:sz w:val="24"/>
          <w:szCs w:val="24"/>
        </w:rPr>
        <w:t>a</w:t>
      </w:r>
      <w:r w:rsidR="00515444">
        <w:rPr>
          <w:sz w:val="24"/>
          <w:szCs w:val="24"/>
        </w:rPr>
        <w:t xml:space="preserve"> part of the medical team. </w:t>
      </w:r>
    </w:p>
    <w:p w14:paraId="7A83D8C9" w14:textId="2E6572EC" w:rsidR="005F4841" w:rsidRPr="00357114" w:rsidRDefault="007C4F07" w:rsidP="005F4841">
      <w:pPr>
        <w:rPr>
          <w:sz w:val="24"/>
          <w:szCs w:val="24"/>
        </w:rPr>
      </w:pPr>
      <w:r>
        <w:rPr>
          <w:sz w:val="24"/>
          <w:szCs w:val="24"/>
        </w:rPr>
        <w:t>Among the ph</w:t>
      </w:r>
      <w:r w:rsidR="00D87D6B">
        <w:rPr>
          <w:sz w:val="24"/>
          <w:szCs w:val="24"/>
        </w:rPr>
        <w:t>y</w:t>
      </w:r>
      <w:r>
        <w:rPr>
          <w:sz w:val="24"/>
          <w:szCs w:val="24"/>
        </w:rPr>
        <w:t>s</w:t>
      </w:r>
      <w:r w:rsidR="00D87D6B">
        <w:rPr>
          <w:sz w:val="24"/>
          <w:szCs w:val="24"/>
        </w:rPr>
        <w:t>icians,</w:t>
      </w:r>
      <w:r w:rsidR="004120AB">
        <w:rPr>
          <w:sz w:val="24"/>
          <w:szCs w:val="24"/>
        </w:rPr>
        <w:t xml:space="preserve"> there is </w:t>
      </w:r>
      <w:r w:rsidR="000F57ED">
        <w:rPr>
          <w:sz w:val="24"/>
          <w:szCs w:val="24"/>
        </w:rPr>
        <w:t xml:space="preserve">frequent </w:t>
      </w:r>
      <w:r w:rsidR="004120AB">
        <w:rPr>
          <w:sz w:val="24"/>
          <w:szCs w:val="24"/>
        </w:rPr>
        <w:t>contac</w:t>
      </w:r>
      <w:r w:rsidR="007A736B">
        <w:rPr>
          <w:sz w:val="24"/>
          <w:szCs w:val="24"/>
        </w:rPr>
        <w:t xml:space="preserve">t and discussion </w:t>
      </w:r>
      <w:r w:rsidR="00D87D6B">
        <w:rPr>
          <w:sz w:val="24"/>
          <w:szCs w:val="24"/>
        </w:rPr>
        <w:t>of the</w:t>
      </w:r>
      <w:r w:rsidR="004120AB">
        <w:rPr>
          <w:sz w:val="24"/>
          <w:szCs w:val="24"/>
        </w:rPr>
        <w:t xml:space="preserve"> progress of patients’ care. </w:t>
      </w:r>
      <w:r w:rsidR="005F4841">
        <w:rPr>
          <w:sz w:val="24"/>
          <w:szCs w:val="24"/>
        </w:rPr>
        <w:t xml:space="preserve">The </w:t>
      </w:r>
      <w:r w:rsidR="004120AB">
        <w:rPr>
          <w:sz w:val="24"/>
          <w:szCs w:val="24"/>
        </w:rPr>
        <w:t>p</w:t>
      </w:r>
      <w:r w:rsidR="005F4841">
        <w:rPr>
          <w:sz w:val="24"/>
          <w:szCs w:val="24"/>
        </w:rPr>
        <w:t xml:space="preserve">rimary </w:t>
      </w:r>
      <w:r w:rsidR="00515444">
        <w:rPr>
          <w:sz w:val="24"/>
          <w:szCs w:val="24"/>
        </w:rPr>
        <w:t>goals</w:t>
      </w:r>
      <w:r w:rsidR="004120AB">
        <w:rPr>
          <w:sz w:val="24"/>
          <w:szCs w:val="24"/>
        </w:rPr>
        <w:t xml:space="preserve"> for</w:t>
      </w:r>
      <w:r w:rsidR="00515444">
        <w:rPr>
          <w:sz w:val="24"/>
          <w:szCs w:val="24"/>
        </w:rPr>
        <w:t xml:space="preserve"> the</w:t>
      </w:r>
      <w:r w:rsidR="004120AB">
        <w:rPr>
          <w:sz w:val="24"/>
          <w:szCs w:val="24"/>
        </w:rPr>
        <w:t xml:space="preserve"> behavioral clinicians are treating </w:t>
      </w:r>
      <w:r w:rsidR="00515444">
        <w:rPr>
          <w:sz w:val="24"/>
          <w:szCs w:val="24"/>
        </w:rPr>
        <w:t xml:space="preserve">problems related to </w:t>
      </w:r>
      <w:r w:rsidR="004120AB">
        <w:rPr>
          <w:sz w:val="24"/>
          <w:szCs w:val="24"/>
        </w:rPr>
        <w:t>mental hea</w:t>
      </w:r>
      <w:r w:rsidR="00515444">
        <w:rPr>
          <w:sz w:val="24"/>
          <w:szCs w:val="24"/>
        </w:rPr>
        <w:t>lth and substance abuse along with</w:t>
      </w:r>
      <w:r w:rsidR="004120AB">
        <w:rPr>
          <w:sz w:val="24"/>
          <w:szCs w:val="24"/>
        </w:rPr>
        <w:t xml:space="preserve"> trauma treatment. </w:t>
      </w:r>
      <w:r w:rsidR="000F57ED">
        <w:rPr>
          <w:sz w:val="24"/>
          <w:szCs w:val="24"/>
        </w:rPr>
        <w:t xml:space="preserve">Patients are seen as needed for prescription or refilling of mental health medications. </w:t>
      </w:r>
      <w:r w:rsidR="004120AB">
        <w:rPr>
          <w:sz w:val="24"/>
          <w:szCs w:val="24"/>
        </w:rPr>
        <w:t>Community p</w:t>
      </w:r>
      <w:r w:rsidR="005F4841">
        <w:rPr>
          <w:sz w:val="24"/>
          <w:szCs w:val="24"/>
        </w:rPr>
        <w:t xml:space="preserve">sychiatrists see patients </w:t>
      </w:r>
      <w:r w:rsidR="00515444">
        <w:rPr>
          <w:sz w:val="24"/>
          <w:szCs w:val="24"/>
        </w:rPr>
        <w:t>up</w:t>
      </w:r>
      <w:r w:rsidR="004120AB">
        <w:rPr>
          <w:sz w:val="24"/>
          <w:szCs w:val="24"/>
        </w:rPr>
        <w:t xml:space="preserve">on referral </w:t>
      </w:r>
      <w:r w:rsidR="00515444">
        <w:rPr>
          <w:sz w:val="24"/>
          <w:szCs w:val="24"/>
        </w:rPr>
        <w:t>within the community, however</w:t>
      </w:r>
      <w:r w:rsidR="004120AB">
        <w:rPr>
          <w:sz w:val="24"/>
          <w:szCs w:val="24"/>
        </w:rPr>
        <w:t xml:space="preserve"> resources are difficult</w:t>
      </w:r>
      <w:r w:rsidR="00CC596B">
        <w:rPr>
          <w:sz w:val="24"/>
          <w:szCs w:val="24"/>
        </w:rPr>
        <w:t xml:space="preserve"> to ob</w:t>
      </w:r>
      <w:r w:rsidR="00515444">
        <w:rPr>
          <w:sz w:val="24"/>
          <w:szCs w:val="24"/>
        </w:rPr>
        <w:t>tain</w:t>
      </w:r>
      <w:r w:rsidR="004120AB">
        <w:rPr>
          <w:sz w:val="24"/>
          <w:szCs w:val="24"/>
        </w:rPr>
        <w:t xml:space="preserve">. </w:t>
      </w:r>
      <w:r w:rsidR="005B638C">
        <w:rPr>
          <w:sz w:val="24"/>
          <w:szCs w:val="24"/>
        </w:rPr>
        <w:t xml:space="preserve">There are </w:t>
      </w:r>
      <w:r w:rsidR="00D87D6B">
        <w:rPr>
          <w:sz w:val="24"/>
          <w:szCs w:val="24"/>
        </w:rPr>
        <w:t xml:space="preserve">protocols for </w:t>
      </w:r>
      <w:r w:rsidR="004120AB">
        <w:rPr>
          <w:sz w:val="24"/>
          <w:szCs w:val="24"/>
        </w:rPr>
        <w:t>depression and alcohol</w:t>
      </w:r>
      <w:r w:rsidR="004C049F">
        <w:rPr>
          <w:sz w:val="24"/>
          <w:szCs w:val="24"/>
        </w:rPr>
        <w:t xml:space="preserve"> abuse</w:t>
      </w:r>
      <w:r w:rsidR="003124F7">
        <w:rPr>
          <w:sz w:val="24"/>
          <w:szCs w:val="24"/>
        </w:rPr>
        <w:t xml:space="preserve"> care </w:t>
      </w:r>
      <w:r w:rsidR="004120AB">
        <w:rPr>
          <w:sz w:val="24"/>
          <w:szCs w:val="24"/>
        </w:rPr>
        <w:t xml:space="preserve">that include </w:t>
      </w:r>
      <w:r w:rsidR="005F4841">
        <w:rPr>
          <w:sz w:val="24"/>
          <w:szCs w:val="24"/>
        </w:rPr>
        <w:t xml:space="preserve">care management </w:t>
      </w:r>
      <w:r w:rsidR="004120AB">
        <w:rPr>
          <w:sz w:val="24"/>
          <w:szCs w:val="24"/>
        </w:rPr>
        <w:t>as well as CBT</w:t>
      </w:r>
      <w:r w:rsidR="00F92B94">
        <w:rPr>
          <w:sz w:val="24"/>
          <w:szCs w:val="24"/>
        </w:rPr>
        <w:t>.</w:t>
      </w:r>
      <w:r w:rsidR="004120AB">
        <w:rPr>
          <w:sz w:val="24"/>
          <w:szCs w:val="24"/>
        </w:rPr>
        <w:t xml:space="preserve"> </w:t>
      </w:r>
      <w:r w:rsidR="00486868">
        <w:rPr>
          <w:sz w:val="24"/>
          <w:szCs w:val="24"/>
        </w:rPr>
        <w:t xml:space="preserve">Case </w:t>
      </w:r>
      <w:r w:rsidR="005B638C">
        <w:rPr>
          <w:sz w:val="24"/>
          <w:szCs w:val="24"/>
        </w:rPr>
        <w:t>manager</w:t>
      </w:r>
      <w:r w:rsidR="004120AB">
        <w:rPr>
          <w:sz w:val="24"/>
          <w:szCs w:val="24"/>
        </w:rPr>
        <w:t xml:space="preserve">s regularly assist the </w:t>
      </w:r>
      <w:r w:rsidR="005B638C">
        <w:rPr>
          <w:sz w:val="24"/>
          <w:szCs w:val="24"/>
        </w:rPr>
        <w:t>physicians</w:t>
      </w:r>
      <w:r w:rsidR="005F4841">
        <w:rPr>
          <w:sz w:val="24"/>
          <w:szCs w:val="24"/>
        </w:rPr>
        <w:t xml:space="preserve"> to attend to issues of gender, language and culture</w:t>
      </w:r>
      <w:r w:rsidR="00F92B94">
        <w:rPr>
          <w:sz w:val="24"/>
          <w:szCs w:val="24"/>
        </w:rPr>
        <w:t xml:space="preserve"> and connect the patient with community resources</w:t>
      </w:r>
      <w:r w:rsidR="004C049F">
        <w:rPr>
          <w:sz w:val="24"/>
          <w:szCs w:val="24"/>
        </w:rPr>
        <w:t>.</w:t>
      </w:r>
    </w:p>
    <w:p w14:paraId="2F208949" w14:textId="1F26F2C6" w:rsidR="005F4841" w:rsidRDefault="005F4841" w:rsidP="005F4841">
      <w:pPr>
        <w:rPr>
          <w:sz w:val="24"/>
          <w:szCs w:val="24"/>
        </w:rPr>
      </w:pPr>
      <w:r>
        <w:rPr>
          <w:sz w:val="24"/>
          <w:szCs w:val="24"/>
        </w:rPr>
        <w:t xml:space="preserve">The behavioral </w:t>
      </w:r>
      <w:r w:rsidR="000B7E86">
        <w:rPr>
          <w:sz w:val="24"/>
          <w:szCs w:val="24"/>
        </w:rPr>
        <w:t xml:space="preserve">health </w:t>
      </w:r>
      <w:r>
        <w:rPr>
          <w:sz w:val="24"/>
          <w:szCs w:val="24"/>
        </w:rPr>
        <w:t>clinician</w:t>
      </w:r>
      <w:r w:rsidR="00D87D6B">
        <w:rPr>
          <w:sz w:val="24"/>
          <w:szCs w:val="24"/>
        </w:rPr>
        <w:t>s</w:t>
      </w:r>
      <w:r>
        <w:rPr>
          <w:sz w:val="24"/>
          <w:szCs w:val="24"/>
        </w:rPr>
        <w:t xml:space="preserve"> share waiting room space </w:t>
      </w:r>
      <w:r w:rsidR="000B7E86">
        <w:rPr>
          <w:sz w:val="24"/>
          <w:szCs w:val="24"/>
        </w:rPr>
        <w:t xml:space="preserve">and offices </w:t>
      </w:r>
      <w:r>
        <w:rPr>
          <w:sz w:val="24"/>
          <w:szCs w:val="24"/>
        </w:rPr>
        <w:t>with physicians</w:t>
      </w:r>
      <w:r w:rsidR="00D87D6B">
        <w:rPr>
          <w:sz w:val="24"/>
          <w:szCs w:val="24"/>
        </w:rPr>
        <w:t>. These</w:t>
      </w:r>
      <w:r>
        <w:rPr>
          <w:sz w:val="24"/>
          <w:szCs w:val="24"/>
        </w:rPr>
        <w:t xml:space="preserve"> are located </w:t>
      </w:r>
      <w:r w:rsidR="004C049F">
        <w:rPr>
          <w:sz w:val="24"/>
          <w:szCs w:val="24"/>
        </w:rPr>
        <w:t>across the hall from the</w:t>
      </w:r>
      <w:r w:rsidR="005B638C">
        <w:rPr>
          <w:sz w:val="24"/>
          <w:szCs w:val="24"/>
        </w:rPr>
        <w:t xml:space="preserve"> medical </w:t>
      </w:r>
      <w:r>
        <w:rPr>
          <w:sz w:val="24"/>
          <w:szCs w:val="24"/>
        </w:rPr>
        <w:t xml:space="preserve">exam </w:t>
      </w:r>
      <w:r w:rsidR="005B638C">
        <w:rPr>
          <w:sz w:val="24"/>
          <w:szCs w:val="24"/>
        </w:rPr>
        <w:t xml:space="preserve">rooms. </w:t>
      </w:r>
      <w:r w:rsidR="00D87D6B">
        <w:rPr>
          <w:sz w:val="24"/>
          <w:szCs w:val="24"/>
        </w:rPr>
        <w:t>B</w:t>
      </w:r>
      <w:r w:rsidR="005B638C">
        <w:rPr>
          <w:sz w:val="24"/>
          <w:szCs w:val="24"/>
        </w:rPr>
        <w:t>ehavioral clinicians enter data</w:t>
      </w:r>
      <w:r w:rsidR="00D87D6B">
        <w:rPr>
          <w:sz w:val="24"/>
          <w:szCs w:val="24"/>
        </w:rPr>
        <w:t xml:space="preserve"> into a common EHR</w:t>
      </w:r>
      <w:r w:rsidR="005B638C">
        <w:rPr>
          <w:sz w:val="24"/>
          <w:szCs w:val="24"/>
        </w:rPr>
        <w:t xml:space="preserve">. </w:t>
      </w:r>
      <w:r w:rsidR="00D87D6B">
        <w:rPr>
          <w:sz w:val="24"/>
          <w:szCs w:val="24"/>
        </w:rPr>
        <w:t>However, s</w:t>
      </w:r>
      <w:r w:rsidR="005B638C">
        <w:rPr>
          <w:sz w:val="24"/>
          <w:szCs w:val="24"/>
        </w:rPr>
        <w:t>haring th</w:t>
      </w:r>
      <w:r w:rsidR="00D87D6B">
        <w:rPr>
          <w:sz w:val="24"/>
          <w:szCs w:val="24"/>
        </w:rPr>
        <w:t>ose</w:t>
      </w:r>
      <w:r w:rsidR="005B638C">
        <w:rPr>
          <w:sz w:val="24"/>
          <w:szCs w:val="24"/>
        </w:rPr>
        <w:t xml:space="preserve"> data with </w:t>
      </w:r>
      <w:r w:rsidR="00D87D6B">
        <w:rPr>
          <w:sz w:val="24"/>
          <w:szCs w:val="24"/>
        </w:rPr>
        <w:t xml:space="preserve">medical </w:t>
      </w:r>
      <w:r w:rsidR="005B638C">
        <w:rPr>
          <w:sz w:val="24"/>
          <w:szCs w:val="24"/>
        </w:rPr>
        <w:t>clinicians requires a</w:t>
      </w:r>
      <w:r w:rsidR="009F42F6">
        <w:rPr>
          <w:sz w:val="24"/>
          <w:szCs w:val="24"/>
        </w:rPr>
        <w:t xml:space="preserve"> patient release of information</w:t>
      </w:r>
      <w:r w:rsidR="005B638C">
        <w:rPr>
          <w:sz w:val="24"/>
          <w:szCs w:val="24"/>
        </w:rPr>
        <w:t>.</w:t>
      </w:r>
      <w:r w:rsidR="006D45CD">
        <w:rPr>
          <w:sz w:val="24"/>
          <w:szCs w:val="24"/>
        </w:rPr>
        <w:t xml:space="preserve"> </w:t>
      </w:r>
      <w:r w:rsidR="005B638C">
        <w:rPr>
          <w:sz w:val="24"/>
          <w:szCs w:val="24"/>
        </w:rPr>
        <w:t>The PHQ</w:t>
      </w:r>
      <w:r w:rsidR="003A1949">
        <w:rPr>
          <w:sz w:val="24"/>
          <w:szCs w:val="24"/>
        </w:rPr>
        <w:t>,</w:t>
      </w:r>
      <w:r w:rsidR="005B638C">
        <w:rPr>
          <w:sz w:val="24"/>
          <w:szCs w:val="24"/>
        </w:rPr>
        <w:t xml:space="preserve"> GAD and Audit are built into the</w:t>
      </w:r>
      <w:r w:rsidR="004C049F">
        <w:rPr>
          <w:sz w:val="24"/>
          <w:szCs w:val="24"/>
        </w:rPr>
        <w:t xml:space="preserve"> common </w:t>
      </w:r>
      <w:r w:rsidR="007C4F07">
        <w:rPr>
          <w:sz w:val="24"/>
          <w:szCs w:val="24"/>
        </w:rPr>
        <w:t>EHR</w:t>
      </w:r>
      <w:r w:rsidR="00D87D6B">
        <w:rPr>
          <w:sz w:val="24"/>
          <w:szCs w:val="24"/>
        </w:rPr>
        <w:t>. The</w:t>
      </w:r>
      <w:r w:rsidR="005B638C">
        <w:rPr>
          <w:sz w:val="24"/>
          <w:szCs w:val="24"/>
        </w:rPr>
        <w:t xml:space="preserve"> behavioral clinicians fill it out after a patient</w:t>
      </w:r>
      <w:r w:rsidR="004C049F">
        <w:rPr>
          <w:sz w:val="24"/>
          <w:szCs w:val="24"/>
        </w:rPr>
        <w:t xml:space="preserve"> is seen</w:t>
      </w:r>
      <w:r w:rsidR="003A1949">
        <w:rPr>
          <w:sz w:val="24"/>
          <w:szCs w:val="24"/>
        </w:rPr>
        <w:t xml:space="preserve"> and </w:t>
      </w:r>
      <w:r w:rsidR="000B7E86">
        <w:rPr>
          <w:sz w:val="24"/>
          <w:szCs w:val="24"/>
        </w:rPr>
        <w:t>the</w:t>
      </w:r>
      <w:r w:rsidR="007C4F07">
        <w:rPr>
          <w:sz w:val="24"/>
          <w:szCs w:val="24"/>
        </w:rPr>
        <w:t xml:space="preserve"> results</w:t>
      </w:r>
      <w:r w:rsidR="000B7E86">
        <w:rPr>
          <w:sz w:val="24"/>
          <w:szCs w:val="24"/>
        </w:rPr>
        <w:t xml:space="preserve"> are </w:t>
      </w:r>
      <w:r w:rsidR="003A1949">
        <w:rPr>
          <w:sz w:val="24"/>
          <w:szCs w:val="24"/>
        </w:rPr>
        <w:t>shared with the treating physician</w:t>
      </w:r>
      <w:r w:rsidR="004C049F">
        <w:rPr>
          <w:sz w:val="24"/>
          <w:szCs w:val="24"/>
        </w:rPr>
        <w:t>. The</w:t>
      </w:r>
      <w:r w:rsidR="005B638C">
        <w:rPr>
          <w:sz w:val="24"/>
          <w:szCs w:val="24"/>
        </w:rPr>
        <w:t xml:space="preserve"> data</w:t>
      </w:r>
      <w:r w:rsidR="004C049F">
        <w:rPr>
          <w:sz w:val="24"/>
          <w:szCs w:val="24"/>
        </w:rPr>
        <w:t xml:space="preserve"> obtained from the post</w:t>
      </w:r>
      <w:r w:rsidR="00955CFB">
        <w:rPr>
          <w:sz w:val="24"/>
          <w:szCs w:val="24"/>
        </w:rPr>
        <w:t>-</w:t>
      </w:r>
      <w:r w:rsidR="004C049F">
        <w:rPr>
          <w:sz w:val="24"/>
          <w:szCs w:val="24"/>
        </w:rPr>
        <w:t>referral appointment</w:t>
      </w:r>
      <w:r w:rsidR="005B638C">
        <w:rPr>
          <w:sz w:val="24"/>
          <w:szCs w:val="24"/>
        </w:rPr>
        <w:t xml:space="preserve"> </w:t>
      </w:r>
      <w:r w:rsidR="00955CFB">
        <w:rPr>
          <w:sz w:val="24"/>
          <w:szCs w:val="24"/>
        </w:rPr>
        <w:t>are</w:t>
      </w:r>
      <w:r w:rsidR="005B638C">
        <w:rPr>
          <w:sz w:val="24"/>
          <w:szCs w:val="24"/>
        </w:rPr>
        <w:t xml:space="preserve"> part of the protected behavioral da</w:t>
      </w:r>
      <w:r w:rsidR="004C049F">
        <w:rPr>
          <w:sz w:val="24"/>
          <w:szCs w:val="24"/>
        </w:rPr>
        <w:t xml:space="preserve">ta and </w:t>
      </w:r>
      <w:r w:rsidR="00955CFB">
        <w:rPr>
          <w:sz w:val="24"/>
          <w:szCs w:val="24"/>
        </w:rPr>
        <w:t>are</w:t>
      </w:r>
      <w:r w:rsidR="004C049F">
        <w:rPr>
          <w:sz w:val="24"/>
          <w:szCs w:val="24"/>
        </w:rPr>
        <w:t xml:space="preserve"> summarized and presented to </w:t>
      </w:r>
      <w:r w:rsidR="000B7E86">
        <w:rPr>
          <w:sz w:val="24"/>
          <w:szCs w:val="24"/>
        </w:rPr>
        <w:t xml:space="preserve">the </w:t>
      </w:r>
      <w:r w:rsidR="004C049F">
        <w:rPr>
          <w:sz w:val="24"/>
          <w:szCs w:val="24"/>
        </w:rPr>
        <w:t>patient</w:t>
      </w:r>
      <w:r>
        <w:rPr>
          <w:sz w:val="24"/>
          <w:szCs w:val="24"/>
        </w:rPr>
        <w:t xml:space="preserve"> </w:t>
      </w:r>
      <w:r w:rsidR="003A1949">
        <w:rPr>
          <w:sz w:val="24"/>
          <w:szCs w:val="24"/>
        </w:rPr>
        <w:t xml:space="preserve">and the provider </w:t>
      </w:r>
      <w:r w:rsidR="004C049F">
        <w:rPr>
          <w:sz w:val="24"/>
          <w:szCs w:val="24"/>
        </w:rPr>
        <w:t>if a release is given</w:t>
      </w:r>
      <w:r w:rsidR="005B638C">
        <w:rPr>
          <w:sz w:val="24"/>
          <w:szCs w:val="24"/>
        </w:rPr>
        <w:t>.</w:t>
      </w:r>
      <w:r w:rsidR="000B7E86">
        <w:rPr>
          <w:sz w:val="24"/>
          <w:szCs w:val="24"/>
        </w:rPr>
        <w:t xml:space="preserve"> The summarized data </w:t>
      </w:r>
      <w:r w:rsidR="00955CFB">
        <w:rPr>
          <w:sz w:val="24"/>
          <w:szCs w:val="24"/>
        </w:rPr>
        <w:t>are</w:t>
      </w:r>
      <w:r w:rsidR="000B7E86">
        <w:rPr>
          <w:sz w:val="24"/>
          <w:szCs w:val="24"/>
        </w:rPr>
        <w:t xml:space="preserve"> also to be used in ongoing quality improvement. </w:t>
      </w:r>
    </w:p>
    <w:p w14:paraId="44D788CD" w14:textId="77777777" w:rsidR="00B726C0" w:rsidRDefault="00B726C0" w:rsidP="00357114">
      <w:pPr>
        <w:rPr>
          <w:b/>
          <w:sz w:val="28"/>
          <w:szCs w:val="28"/>
        </w:rPr>
      </w:pPr>
    </w:p>
    <w:p w14:paraId="02EE1093" w14:textId="00D79F0B" w:rsidR="0099733F" w:rsidRPr="007A24B3" w:rsidRDefault="00C3311B" w:rsidP="00357114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Scenario D</w:t>
      </w:r>
    </w:p>
    <w:p w14:paraId="7A148289" w14:textId="39C69981" w:rsidR="000F57ED" w:rsidRDefault="00152231" w:rsidP="00D5592C">
      <w:pPr>
        <w:rPr>
          <w:sz w:val="24"/>
          <w:szCs w:val="24"/>
        </w:rPr>
      </w:pPr>
      <w:r>
        <w:rPr>
          <w:sz w:val="24"/>
          <w:szCs w:val="24"/>
        </w:rPr>
        <w:t>Sapphire Internal Medicine</w:t>
      </w:r>
      <w:r w:rsidR="00D5592C">
        <w:rPr>
          <w:sz w:val="24"/>
          <w:szCs w:val="24"/>
        </w:rPr>
        <w:t xml:space="preserve"> </w:t>
      </w:r>
      <w:r w:rsidR="0003173B">
        <w:rPr>
          <w:sz w:val="24"/>
          <w:szCs w:val="24"/>
        </w:rPr>
        <w:t>is an</w:t>
      </w:r>
      <w:r w:rsidR="00516C73">
        <w:rPr>
          <w:sz w:val="24"/>
          <w:szCs w:val="24"/>
        </w:rPr>
        <w:t xml:space="preserve"> academic</w:t>
      </w:r>
      <w:r w:rsidR="0003173B">
        <w:rPr>
          <w:sz w:val="24"/>
          <w:szCs w:val="24"/>
        </w:rPr>
        <w:t xml:space="preserve"> internal medicine </w:t>
      </w:r>
      <w:r w:rsidR="00D5592C">
        <w:rPr>
          <w:sz w:val="24"/>
          <w:szCs w:val="24"/>
        </w:rPr>
        <w:t>practice</w:t>
      </w:r>
      <w:r w:rsidR="0003173B">
        <w:rPr>
          <w:sz w:val="24"/>
          <w:szCs w:val="24"/>
        </w:rPr>
        <w:t xml:space="preserve">. There </w:t>
      </w:r>
      <w:r w:rsidR="006D45CD">
        <w:rPr>
          <w:sz w:val="24"/>
          <w:szCs w:val="24"/>
        </w:rPr>
        <w:t>is a standard protocol for</w:t>
      </w:r>
      <w:r w:rsidR="004E0E18">
        <w:rPr>
          <w:sz w:val="24"/>
          <w:szCs w:val="24"/>
        </w:rPr>
        <w:t xml:space="preserve"> screening</w:t>
      </w:r>
      <w:r w:rsidR="00D5592C">
        <w:rPr>
          <w:sz w:val="24"/>
          <w:szCs w:val="24"/>
        </w:rPr>
        <w:t xml:space="preserve"> and referral </w:t>
      </w:r>
      <w:r w:rsidR="00955CFB">
        <w:rPr>
          <w:sz w:val="24"/>
          <w:szCs w:val="24"/>
        </w:rPr>
        <w:t>of behavioral issues.</w:t>
      </w:r>
      <w:r w:rsidR="00801BF9">
        <w:rPr>
          <w:sz w:val="24"/>
          <w:szCs w:val="24"/>
        </w:rPr>
        <w:t xml:space="preserve"> </w:t>
      </w:r>
      <w:r w:rsidR="00955CFB">
        <w:rPr>
          <w:sz w:val="24"/>
          <w:szCs w:val="24"/>
        </w:rPr>
        <w:t>H</w:t>
      </w:r>
      <w:r w:rsidR="00801BF9">
        <w:rPr>
          <w:sz w:val="24"/>
          <w:szCs w:val="24"/>
        </w:rPr>
        <w:t>owever</w:t>
      </w:r>
      <w:r w:rsidR="00955CFB">
        <w:rPr>
          <w:sz w:val="24"/>
          <w:szCs w:val="24"/>
        </w:rPr>
        <w:t>, it is</w:t>
      </w:r>
      <w:r w:rsidR="0003173B">
        <w:rPr>
          <w:sz w:val="24"/>
          <w:szCs w:val="24"/>
        </w:rPr>
        <w:t xml:space="preserve"> not currently used and </w:t>
      </w:r>
      <w:r w:rsidR="007C4F07">
        <w:rPr>
          <w:sz w:val="24"/>
          <w:szCs w:val="24"/>
        </w:rPr>
        <w:t xml:space="preserve">has </w:t>
      </w:r>
      <w:r w:rsidR="0003173B">
        <w:rPr>
          <w:sz w:val="24"/>
          <w:szCs w:val="24"/>
        </w:rPr>
        <w:t xml:space="preserve">not been </w:t>
      </w:r>
      <w:r w:rsidR="00D5592C">
        <w:rPr>
          <w:sz w:val="24"/>
          <w:szCs w:val="24"/>
        </w:rPr>
        <w:t xml:space="preserve">integrated into practice </w:t>
      </w:r>
      <w:r w:rsidR="004E0E18">
        <w:rPr>
          <w:sz w:val="24"/>
          <w:szCs w:val="24"/>
        </w:rPr>
        <w:t>workflow</w:t>
      </w:r>
      <w:r w:rsidR="00801BF9">
        <w:rPr>
          <w:sz w:val="24"/>
          <w:szCs w:val="24"/>
        </w:rPr>
        <w:t>. R</w:t>
      </w:r>
      <w:r w:rsidR="00D5592C">
        <w:rPr>
          <w:sz w:val="24"/>
          <w:szCs w:val="24"/>
        </w:rPr>
        <w:t xml:space="preserve">egistries </w:t>
      </w:r>
      <w:r w:rsidR="0003173B">
        <w:rPr>
          <w:sz w:val="24"/>
          <w:szCs w:val="24"/>
        </w:rPr>
        <w:t>of medical conditions</w:t>
      </w:r>
      <w:r w:rsidR="00801BF9">
        <w:rPr>
          <w:sz w:val="24"/>
          <w:szCs w:val="24"/>
        </w:rPr>
        <w:t xml:space="preserve"> are available but</w:t>
      </w:r>
      <w:r w:rsidR="0003173B">
        <w:rPr>
          <w:sz w:val="24"/>
          <w:szCs w:val="24"/>
        </w:rPr>
        <w:t xml:space="preserve"> behavioral health</w:t>
      </w:r>
      <w:r w:rsidR="00801BF9">
        <w:rPr>
          <w:sz w:val="24"/>
          <w:szCs w:val="24"/>
        </w:rPr>
        <w:t xml:space="preserve"> registries are not</w:t>
      </w:r>
      <w:r w:rsidR="0003173B">
        <w:rPr>
          <w:sz w:val="24"/>
          <w:szCs w:val="24"/>
        </w:rPr>
        <w:t>.</w:t>
      </w:r>
    </w:p>
    <w:p w14:paraId="1C3141C6" w14:textId="5077F06F" w:rsidR="00D5592C" w:rsidRPr="00357114" w:rsidRDefault="0003173B" w:rsidP="00D5592C">
      <w:pPr>
        <w:rPr>
          <w:sz w:val="24"/>
          <w:szCs w:val="24"/>
        </w:rPr>
      </w:pPr>
      <w:r>
        <w:rPr>
          <w:sz w:val="24"/>
          <w:szCs w:val="24"/>
        </w:rPr>
        <w:t>There is access to a</w:t>
      </w:r>
      <w:r w:rsidR="007C4F07">
        <w:rPr>
          <w:sz w:val="24"/>
          <w:szCs w:val="24"/>
        </w:rPr>
        <w:t>n off-site</w:t>
      </w:r>
      <w:r>
        <w:rPr>
          <w:sz w:val="24"/>
          <w:szCs w:val="24"/>
        </w:rPr>
        <w:t xml:space="preserve"> community</w:t>
      </w:r>
      <w:r w:rsidR="007C4F07">
        <w:rPr>
          <w:sz w:val="24"/>
          <w:szCs w:val="24"/>
        </w:rPr>
        <w:t xml:space="preserve"> health team</w:t>
      </w:r>
      <w:r>
        <w:rPr>
          <w:sz w:val="24"/>
          <w:szCs w:val="24"/>
        </w:rPr>
        <w:t xml:space="preserve"> </w:t>
      </w:r>
      <w:r w:rsidR="00516C73">
        <w:rPr>
          <w:sz w:val="24"/>
          <w:szCs w:val="24"/>
        </w:rPr>
        <w:t>including</w:t>
      </w:r>
      <w:r>
        <w:rPr>
          <w:sz w:val="24"/>
          <w:szCs w:val="24"/>
        </w:rPr>
        <w:t xml:space="preserve"> a social worker</w:t>
      </w:r>
      <w:r w:rsidR="00516C7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4E0E18">
        <w:rPr>
          <w:sz w:val="24"/>
          <w:szCs w:val="24"/>
        </w:rPr>
        <w:t>T</w:t>
      </w:r>
      <w:r>
        <w:rPr>
          <w:sz w:val="24"/>
          <w:szCs w:val="24"/>
        </w:rPr>
        <w:t>hat social worker</w:t>
      </w:r>
      <w:r w:rsidR="00801BF9">
        <w:rPr>
          <w:sz w:val="24"/>
          <w:szCs w:val="24"/>
        </w:rPr>
        <w:t>’</w:t>
      </w:r>
      <w:r>
        <w:rPr>
          <w:sz w:val="24"/>
          <w:szCs w:val="24"/>
        </w:rPr>
        <w:t>s task is to take referrals, see them off site</w:t>
      </w:r>
      <w:r w:rsidR="00801BF9">
        <w:rPr>
          <w:sz w:val="24"/>
          <w:szCs w:val="24"/>
        </w:rPr>
        <w:t>,</w:t>
      </w:r>
      <w:r>
        <w:rPr>
          <w:sz w:val="24"/>
          <w:szCs w:val="24"/>
        </w:rPr>
        <w:t xml:space="preserve"> and arrange for referral to the specialty care system</w:t>
      </w:r>
      <w:r w:rsidR="004E0E18">
        <w:rPr>
          <w:sz w:val="24"/>
          <w:szCs w:val="24"/>
        </w:rPr>
        <w:t xml:space="preserve"> if needed</w:t>
      </w:r>
      <w:r>
        <w:rPr>
          <w:sz w:val="24"/>
          <w:szCs w:val="24"/>
        </w:rPr>
        <w:t xml:space="preserve">. </w:t>
      </w:r>
      <w:r w:rsidR="00516C73">
        <w:rPr>
          <w:sz w:val="24"/>
          <w:szCs w:val="24"/>
        </w:rPr>
        <w:t>Care management is available for patients upon referral to the community health team. The community health team manages issues of gender, language and culture.</w:t>
      </w:r>
      <w:ins w:id="1" w:author="Ben L." w:date="2014-08-26T17:32:00Z">
        <w:r w:rsidR="007C4F07">
          <w:rPr>
            <w:sz w:val="24"/>
            <w:szCs w:val="24"/>
          </w:rPr>
          <w:t xml:space="preserve"> </w:t>
        </w:r>
      </w:ins>
      <w:r w:rsidR="00D5592C">
        <w:rPr>
          <w:sz w:val="24"/>
          <w:szCs w:val="24"/>
        </w:rPr>
        <w:t>P</w:t>
      </w:r>
      <w:r>
        <w:rPr>
          <w:sz w:val="24"/>
          <w:szCs w:val="24"/>
        </w:rPr>
        <w:t xml:space="preserve">sychiatric referral to the </w:t>
      </w:r>
      <w:r w:rsidR="00516C73">
        <w:rPr>
          <w:sz w:val="24"/>
          <w:szCs w:val="24"/>
        </w:rPr>
        <w:t xml:space="preserve">affiliated </w:t>
      </w:r>
      <w:r w:rsidR="004E0E18">
        <w:rPr>
          <w:sz w:val="24"/>
          <w:szCs w:val="24"/>
        </w:rPr>
        <w:t>practice on</w:t>
      </w:r>
      <w:r>
        <w:rPr>
          <w:sz w:val="24"/>
          <w:szCs w:val="24"/>
        </w:rPr>
        <w:t xml:space="preserve"> the academic health center campus </w:t>
      </w:r>
      <w:r w:rsidR="00516C73">
        <w:rPr>
          <w:sz w:val="24"/>
          <w:szCs w:val="24"/>
        </w:rPr>
        <w:t>is available.</w:t>
      </w:r>
      <w:r w:rsidR="00D5592C">
        <w:rPr>
          <w:sz w:val="24"/>
          <w:szCs w:val="24"/>
        </w:rPr>
        <w:t xml:space="preserve"> There are</w:t>
      </w:r>
      <w:r>
        <w:rPr>
          <w:sz w:val="24"/>
          <w:szCs w:val="24"/>
        </w:rPr>
        <w:t xml:space="preserve"> multiple </w:t>
      </w:r>
      <w:r w:rsidR="00D5592C">
        <w:rPr>
          <w:sz w:val="24"/>
          <w:szCs w:val="24"/>
        </w:rPr>
        <w:t>care protocols</w:t>
      </w:r>
      <w:r w:rsidR="00801BF9">
        <w:rPr>
          <w:sz w:val="24"/>
          <w:szCs w:val="24"/>
        </w:rPr>
        <w:t xml:space="preserve"> in place</w:t>
      </w:r>
      <w:r>
        <w:rPr>
          <w:sz w:val="24"/>
          <w:szCs w:val="24"/>
        </w:rPr>
        <w:t xml:space="preserve"> for medical problems but not for behavioral health</w:t>
      </w:r>
      <w:r w:rsidR="00801BF9">
        <w:rPr>
          <w:sz w:val="24"/>
          <w:szCs w:val="24"/>
        </w:rPr>
        <w:t xml:space="preserve"> problems</w:t>
      </w:r>
      <w:r>
        <w:rPr>
          <w:sz w:val="24"/>
          <w:szCs w:val="24"/>
        </w:rPr>
        <w:t>.</w:t>
      </w:r>
      <w:r w:rsidR="004E0E18">
        <w:rPr>
          <w:sz w:val="24"/>
          <w:szCs w:val="24"/>
        </w:rPr>
        <w:t xml:space="preserve"> </w:t>
      </w:r>
    </w:p>
    <w:p w14:paraId="28B51AE0" w14:textId="60B30230" w:rsidR="00D5592C" w:rsidRPr="00357114" w:rsidRDefault="00D5592C" w:rsidP="00D5592C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There is a shared EHR designed to provide rapid information to each</w:t>
      </w:r>
      <w:r w:rsidR="00F92B94">
        <w:rPr>
          <w:sz w:val="24"/>
          <w:szCs w:val="24"/>
        </w:rPr>
        <w:t xml:space="preserve"> of the practice</w:t>
      </w:r>
      <w:r>
        <w:rPr>
          <w:sz w:val="24"/>
          <w:szCs w:val="24"/>
        </w:rPr>
        <w:t xml:space="preserve"> provider</w:t>
      </w:r>
      <w:bookmarkStart w:id="2" w:name="_GoBack"/>
      <w:bookmarkEnd w:id="2"/>
      <w:r w:rsidR="00F92B94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3A1949">
        <w:rPr>
          <w:sz w:val="24"/>
          <w:szCs w:val="24"/>
        </w:rPr>
        <w:t xml:space="preserve"> The</w:t>
      </w:r>
      <w:r w:rsidR="00FF4D20">
        <w:rPr>
          <w:sz w:val="24"/>
          <w:szCs w:val="24"/>
        </w:rPr>
        <w:t xml:space="preserve"> off</w:t>
      </w:r>
      <w:r w:rsidR="00F92B94">
        <w:rPr>
          <w:sz w:val="24"/>
          <w:szCs w:val="24"/>
        </w:rPr>
        <w:t xml:space="preserve">site </w:t>
      </w:r>
      <w:r w:rsidR="003A1949">
        <w:rPr>
          <w:sz w:val="24"/>
          <w:szCs w:val="24"/>
        </w:rPr>
        <w:t xml:space="preserve">community care team </w:t>
      </w:r>
      <w:r w:rsidR="00FF4D20">
        <w:rPr>
          <w:sz w:val="24"/>
          <w:szCs w:val="24"/>
        </w:rPr>
        <w:t xml:space="preserve">associated with this practice </w:t>
      </w:r>
      <w:r w:rsidR="003A1949">
        <w:rPr>
          <w:sz w:val="24"/>
          <w:szCs w:val="24"/>
        </w:rPr>
        <w:t>uses its own note template and sometimes shares with medical providers.</w:t>
      </w:r>
    </w:p>
    <w:p w14:paraId="7FA95B97" w14:textId="5636556C" w:rsidR="00357114" w:rsidRPr="00133B8B" w:rsidRDefault="000B7E86">
      <w:pPr>
        <w:rPr>
          <w:sz w:val="24"/>
          <w:szCs w:val="24"/>
        </w:rPr>
      </w:pPr>
      <w:r>
        <w:rPr>
          <w:sz w:val="24"/>
          <w:szCs w:val="24"/>
        </w:rPr>
        <w:t>Patient n</w:t>
      </w:r>
      <w:r w:rsidR="00D5592C">
        <w:rPr>
          <w:sz w:val="24"/>
          <w:szCs w:val="24"/>
        </w:rPr>
        <w:t xml:space="preserve">eed is identified </w:t>
      </w:r>
      <w:r w:rsidR="0003173B">
        <w:rPr>
          <w:sz w:val="24"/>
          <w:szCs w:val="24"/>
        </w:rPr>
        <w:t>through physician asse</w:t>
      </w:r>
      <w:r w:rsidR="004E0E18">
        <w:rPr>
          <w:sz w:val="24"/>
          <w:szCs w:val="24"/>
        </w:rPr>
        <w:t>ssment. If seen by the c</w:t>
      </w:r>
      <w:r w:rsidR="0003173B">
        <w:rPr>
          <w:sz w:val="24"/>
          <w:szCs w:val="24"/>
        </w:rPr>
        <w:t xml:space="preserve">ommunity social worker, PHQs, GADs and </w:t>
      </w:r>
      <w:r w:rsidR="007C4F07">
        <w:rPr>
          <w:sz w:val="24"/>
          <w:szCs w:val="24"/>
        </w:rPr>
        <w:t xml:space="preserve">AUDITs </w:t>
      </w:r>
      <w:r w:rsidR="0003173B">
        <w:rPr>
          <w:sz w:val="24"/>
          <w:szCs w:val="24"/>
        </w:rPr>
        <w:t xml:space="preserve">are done and recorded in a special </w:t>
      </w:r>
      <w:r w:rsidR="004E0E18">
        <w:rPr>
          <w:sz w:val="24"/>
          <w:szCs w:val="24"/>
        </w:rPr>
        <w:t xml:space="preserve">section of the EHR. </w:t>
      </w:r>
      <w:r w:rsidR="00D5592C">
        <w:rPr>
          <w:sz w:val="24"/>
          <w:szCs w:val="24"/>
        </w:rPr>
        <w:t xml:space="preserve">Data </w:t>
      </w:r>
      <w:r w:rsidR="00516C73">
        <w:rPr>
          <w:sz w:val="24"/>
          <w:szCs w:val="24"/>
        </w:rPr>
        <w:t xml:space="preserve">are </w:t>
      </w:r>
      <w:r w:rsidR="004E0E18">
        <w:rPr>
          <w:sz w:val="24"/>
          <w:szCs w:val="24"/>
        </w:rPr>
        <w:t xml:space="preserve">not </w:t>
      </w:r>
      <w:r w:rsidR="00D5592C">
        <w:rPr>
          <w:sz w:val="24"/>
          <w:szCs w:val="24"/>
        </w:rPr>
        <w:t xml:space="preserve">summarized </w:t>
      </w:r>
      <w:r w:rsidR="004E0E18">
        <w:rPr>
          <w:sz w:val="24"/>
          <w:szCs w:val="24"/>
        </w:rPr>
        <w:t xml:space="preserve">or </w:t>
      </w:r>
      <w:r w:rsidR="00D5592C">
        <w:rPr>
          <w:sz w:val="24"/>
          <w:szCs w:val="24"/>
        </w:rPr>
        <w:t xml:space="preserve">used in ongoing quality improvement. There are specific behavioral measures located in the </w:t>
      </w:r>
      <w:r>
        <w:rPr>
          <w:sz w:val="24"/>
          <w:szCs w:val="24"/>
        </w:rPr>
        <w:t>EH</w:t>
      </w:r>
      <w:r w:rsidR="003A1949">
        <w:rPr>
          <w:sz w:val="24"/>
          <w:szCs w:val="24"/>
        </w:rPr>
        <w:t xml:space="preserve">R </w:t>
      </w:r>
      <w:r w:rsidR="00516C73">
        <w:rPr>
          <w:sz w:val="24"/>
          <w:szCs w:val="24"/>
        </w:rPr>
        <w:t>and</w:t>
      </w:r>
      <w:r w:rsidR="003A1949">
        <w:rPr>
          <w:sz w:val="24"/>
          <w:szCs w:val="24"/>
        </w:rPr>
        <w:t xml:space="preserve"> used by physicians intermittently</w:t>
      </w:r>
      <w:r w:rsidR="00D5592C">
        <w:rPr>
          <w:sz w:val="24"/>
          <w:szCs w:val="24"/>
        </w:rPr>
        <w:t xml:space="preserve">. Data </w:t>
      </w:r>
      <w:r w:rsidR="00516C73">
        <w:rPr>
          <w:sz w:val="24"/>
          <w:szCs w:val="24"/>
        </w:rPr>
        <w:t>are</w:t>
      </w:r>
      <w:r w:rsidR="00D5592C">
        <w:rPr>
          <w:sz w:val="24"/>
          <w:szCs w:val="24"/>
        </w:rPr>
        <w:t xml:space="preserve"> </w:t>
      </w:r>
      <w:r w:rsidR="004E0E18">
        <w:rPr>
          <w:sz w:val="24"/>
          <w:szCs w:val="24"/>
        </w:rPr>
        <w:t xml:space="preserve">not </w:t>
      </w:r>
      <w:r w:rsidR="00D5592C">
        <w:rPr>
          <w:sz w:val="24"/>
          <w:szCs w:val="24"/>
        </w:rPr>
        <w:t xml:space="preserve">summarized and presented to patient </w:t>
      </w:r>
      <w:r w:rsidR="004E0E18">
        <w:rPr>
          <w:sz w:val="24"/>
          <w:szCs w:val="24"/>
        </w:rPr>
        <w:t xml:space="preserve">or </w:t>
      </w:r>
      <w:r w:rsidR="00D5592C">
        <w:rPr>
          <w:sz w:val="24"/>
          <w:szCs w:val="24"/>
        </w:rPr>
        <w:t>provider</w:t>
      </w:r>
      <w:r w:rsidR="004E0E18">
        <w:rPr>
          <w:sz w:val="24"/>
          <w:szCs w:val="24"/>
        </w:rPr>
        <w:t>.</w:t>
      </w:r>
      <w:r w:rsidR="00D5592C">
        <w:rPr>
          <w:sz w:val="24"/>
          <w:szCs w:val="24"/>
        </w:rPr>
        <w:t xml:space="preserve"> </w:t>
      </w:r>
    </w:p>
    <w:sectPr w:rsidR="00357114" w:rsidRPr="00133B8B" w:rsidSect="00195E15">
      <w:headerReference w:type="even" r:id="rId8"/>
      <w:headerReference w:type="default" r:id="rId9"/>
      <w:pgSz w:w="12240" w:h="15840"/>
      <w:pgMar w:top="1440" w:right="1440" w:bottom="1440" w:left="1440" w:header="720" w:footer="720" w:gutter="0"/>
      <w:pgNumType w:fmt="upperLetter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B34AB1" w14:textId="77777777" w:rsidR="00071214" w:rsidRDefault="00071214" w:rsidP="00493F06">
      <w:pPr>
        <w:spacing w:after="0" w:line="240" w:lineRule="auto"/>
      </w:pPr>
      <w:r>
        <w:separator/>
      </w:r>
    </w:p>
  </w:endnote>
  <w:endnote w:type="continuationSeparator" w:id="0">
    <w:p w14:paraId="1E9E061B" w14:textId="77777777" w:rsidR="00071214" w:rsidRDefault="00071214" w:rsidP="00493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28423" w14:textId="77777777" w:rsidR="00071214" w:rsidRDefault="00071214" w:rsidP="00493F06">
      <w:pPr>
        <w:spacing w:after="0" w:line="240" w:lineRule="auto"/>
      </w:pPr>
      <w:r>
        <w:separator/>
      </w:r>
    </w:p>
  </w:footnote>
  <w:footnote w:type="continuationSeparator" w:id="0">
    <w:p w14:paraId="48B8C815" w14:textId="77777777" w:rsidR="00071214" w:rsidRDefault="00071214" w:rsidP="00493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3AED3" w14:textId="77777777" w:rsidR="009F42F6" w:rsidRDefault="009F42F6" w:rsidP="00493F0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56CF62" w14:textId="77777777" w:rsidR="009F42F6" w:rsidRDefault="009F42F6" w:rsidP="00493F0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DE98B" w14:textId="77777777" w:rsidR="009F42F6" w:rsidRDefault="009F42F6" w:rsidP="007A24B3">
    <w:pPr>
      <w:pStyle w:val="Header"/>
      <w:framePr w:w="60" w:wrap="around" w:vAnchor="text" w:hAnchor="page" w:x="12194" w:y="-2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4D20">
      <w:rPr>
        <w:rStyle w:val="PageNumber"/>
        <w:noProof/>
      </w:rPr>
      <w:t>D</w:t>
    </w:r>
    <w:r>
      <w:rPr>
        <w:rStyle w:val="PageNumber"/>
      </w:rPr>
      <w:fldChar w:fldCharType="end"/>
    </w:r>
  </w:p>
  <w:p w14:paraId="42757102" w14:textId="41194EB6" w:rsidR="009F42F6" w:rsidRDefault="009F42F6" w:rsidP="00493F06">
    <w:pPr>
      <w:pStyle w:val="Header"/>
      <w:ind w:right="360"/>
      <w:jc w:val="right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itt, Juvena Renee">
    <w15:presenceInfo w15:providerId="AD" w15:userId="S-1-5-21-1390067357-1383384898-725345543-381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14"/>
    <w:rsid w:val="0003173B"/>
    <w:rsid w:val="00047048"/>
    <w:rsid w:val="00055CA3"/>
    <w:rsid w:val="00071214"/>
    <w:rsid w:val="000B7E86"/>
    <w:rsid w:val="000F57ED"/>
    <w:rsid w:val="000F7748"/>
    <w:rsid w:val="00126B3B"/>
    <w:rsid w:val="00133B8B"/>
    <w:rsid w:val="001418F2"/>
    <w:rsid w:val="00152231"/>
    <w:rsid w:val="001822FA"/>
    <w:rsid w:val="00195E15"/>
    <w:rsid w:val="00231FF8"/>
    <w:rsid w:val="0024201C"/>
    <w:rsid w:val="00274F7C"/>
    <w:rsid w:val="002B1C54"/>
    <w:rsid w:val="003124F7"/>
    <w:rsid w:val="0035053E"/>
    <w:rsid w:val="00357114"/>
    <w:rsid w:val="003779A7"/>
    <w:rsid w:val="003A1949"/>
    <w:rsid w:val="003A2078"/>
    <w:rsid w:val="00400F8E"/>
    <w:rsid w:val="004031C1"/>
    <w:rsid w:val="00406A0D"/>
    <w:rsid w:val="00410852"/>
    <w:rsid w:val="004120AB"/>
    <w:rsid w:val="004562A3"/>
    <w:rsid w:val="00463D98"/>
    <w:rsid w:val="00476BC5"/>
    <w:rsid w:val="00486868"/>
    <w:rsid w:val="00493F06"/>
    <w:rsid w:val="004A505A"/>
    <w:rsid w:val="004C049F"/>
    <w:rsid w:val="004E0E18"/>
    <w:rsid w:val="004E609B"/>
    <w:rsid w:val="004F5324"/>
    <w:rsid w:val="00502416"/>
    <w:rsid w:val="00515444"/>
    <w:rsid w:val="00516C73"/>
    <w:rsid w:val="0055143C"/>
    <w:rsid w:val="005901D8"/>
    <w:rsid w:val="005B638C"/>
    <w:rsid w:val="005F4841"/>
    <w:rsid w:val="00633B44"/>
    <w:rsid w:val="00643714"/>
    <w:rsid w:val="00661C0F"/>
    <w:rsid w:val="006D45CD"/>
    <w:rsid w:val="00735803"/>
    <w:rsid w:val="007A24B3"/>
    <w:rsid w:val="007A736B"/>
    <w:rsid w:val="007C4F07"/>
    <w:rsid w:val="007E52FB"/>
    <w:rsid w:val="00801BF9"/>
    <w:rsid w:val="008A31B1"/>
    <w:rsid w:val="008C4776"/>
    <w:rsid w:val="008F6557"/>
    <w:rsid w:val="00931E89"/>
    <w:rsid w:val="00955CFB"/>
    <w:rsid w:val="0099733F"/>
    <w:rsid w:val="009F42F6"/>
    <w:rsid w:val="00AE6F15"/>
    <w:rsid w:val="00B62905"/>
    <w:rsid w:val="00B726C0"/>
    <w:rsid w:val="00B826CC"/>
    <w:rsid w:val="00B826FB"/>
    <w:rsid w:val="00B859E4"/>
    <w:rsid w:val="00C03432"/>
    <w:rsid w:val="00C3311B"/>
    <w:rsid w:val="00C91FCB"/>
    <w:rsid w:val="00CA289E"/>
    <w:rsid w:val="00CC596B"/>
    <w:rsid w:val="00CC6FEA"/>
    <w:rsid w:val="00CF1500"/>
    <w:rsid w:val="00D05DB4"/>
    <w:rsid w:val="00D31BDB"/>
    <w:rsid w:val="00D5592C"/>
    <w:rsid w:val="00D55C85"/>
    <w:rsid w:val="00D60408"/>
    <w:rsid w:val="00D87D6B"/>
    <w:rsid w:val="00DA0A1D"/>
    <w:rsid w:val="00E56CD7"/>
    <w:rsid w:val="00E93DC4"/>
    <w:rsid w:val="00F10CC1"/>
    <w:rsid w:val="00F770A3"/>
    <w:rsid w:val="00F92B94"/>
    <w:rsid w:val="00FA22CA"/>
    <w:rsid w:val="00FE305A"/>
    <w:rsid w:val="00FF4D20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321807"/>
  <w15:docId w15:val="{1B22B9D8-E426-4F73-956B-09097F28B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F06"/>
  </w:style>
  <w:style w:type="character" w:styleId="PageNumber">
    <w:name w:val="page number"/>
    <w:basedOn w:val="DefaultParagraphFont"/>
    <w:uiPriority w:val="99"/>
    <w:semiHidden/>
    <w:unhideWhenUsed/>
    <w:rsid w:val="00493F06"/>
  </w:style>
  <w:style w:type="paragraph" w:styleId="Footer">
    <w:name w:val="footer"/>
    <w:basedOn w:val="Normal"/>
    <w:link w:val="FooterChar"/>
    <w:uiPriority w:val="99"/>
    <w:unhideWhenUsed/>
    <w:rsid w:val="00493F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F06"/>
  </w:style>
  <w:style w:type="paragraph" w:styleId="NoSpacing">
    <w:name w:val="No Spacing"/>
    <w:link w:val="NoSpacingChar"/>
    <w:uiPriority w:val="1"/>
    <w:qFormat/>
    <w:rsid w:val="00195E1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95E1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1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10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CC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C4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8A0FD610C6427DB8027FD8DD0DB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E8499-367E-4E7A-9178-82670C593DB9}"/>
      </w:docPartPr>
      <w:docPartBody>
        <w:p w:rsidR="00887E28" w:rsidRDefault="00887E28" w:rsidP="00887E28">
          <w:pPr>
            <w:pStyle w:val="178A0FD610C6427DB8027FD8DD0DB52B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82BB3DC837748508F00AB020FBEE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92F2E-B66C-4C5E-87CF-2D3B35F70D86}"/>
      </w:docPartPr>
      <w:docPartBody>
        <w:p w:rsidR="00887E28" w:rsidRDefault="00887E28" w:rsidP="00887E28">
          <w:pPr>
            <w:pStyle w:val="982BB3DC837748508F00AB020FBEEDC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C07AEDF87374412AEC4C4A81C34E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F4832-3938-440A-9DCD-95A9ABBC077F}"/>
      </w:docPartPr>
      <w:docPartBody>
        <w:p w:rsidR="00887E28" w:rsidRDefault="00887E28" w:rsidP="00887E28">
          <w:pPr>
            <w:pStyle w:val="1C07AEDF87374412AEC4C4A81C34E8E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B2A1A04CC23F465C8F501FD3C5E58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8C640-FED6-4293-9CA2-E58A773549AF}"/>
      </w:docPartPr>
      <w:docPartBody>
        <w:p w:rsidR="00887E28" w:rsidRDefault="00887E28" w:rsidP="00887E28">
          <w:pPr>
            <w:pStyle w:val="B2A1A04CC23F465C8F501FD3C5E58A24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28"/>
    <w:rsid w:val="00202850"/>
    <w:rsid w:val="004B45FA"/>
    <w:rsid w:val="005D37C6"/>
    <w:rsid w:val="005E2A19"/>
    <w:rsid w:val="0086559F"/>
    <w:rsid w:val="00887E28"/>
    <w:rsid w:val="00D07B63"/>
    <w:rsid w:val="00D6405B"/>
    <w:rsid w:val="00E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8A0FD610C6427DB8027FD8DD0DB52B">
    <w:name w:val="178A0FD610C6427DB8027FD8DD0DB52B"/>
    <w:rsid w:val="00887E28"/>
  </w:style>
  <w:style w:type="paragraph" w:customStyle="1" w:styleId="982BB3DC837748508F00AB020FBEEDCA">
    <w:name w:val="982BB3DC837748508F00AB020FBEEDCA"/>
    <w:rsid w:val="00887E28"/>
  </w:style>
  <w:style w:type="paragraph" w:customStyle="1" w:styleId="1C07AEDF87374412AEC4C4A81C34E8E9">
    <w:name w:val="1C07AEDF87374412AEC4C4A81C34E8E9"/>
    <w:rsid w:val="00887E28"/>
  </w:style>
  <w:style w:type="paragraph" w:customStyle="1" w:styleId="B2A1A04CC23F465C8F501FD3C5E58A24">
    <w:name w:val="B2A1A04CC23F465C8F501FD3C5E58A24"/>
    <w:rsid w:val="00887E28"/>
  </w:style>
  <w:style w:type="paragraph" w:customStyle="1" w:styleId="CD08D78057EA4558ACB623EE5DCFFD30">
    <w:name w:val="CD08D78057EA4558ACB623EE5DCFFD30"/>
    <w:rsid w:val="00887E28"/>
  </w:style>
  <w:style w:type="paragraph" w:customStyle="1" w:styleId="540FC547F4794422B14E15F536384331">
    <w:name w:val="540FC547F4794422B14E15F536384331"/>
    <w:rsid w:val="00887E28"/>
  </w:style>
  <w:style w:type="paragraph" w:customStyle="1" w:styleId="0A5811A2A88F467CA1CCDF4F055FF05D">
    <w:name w:val="0A5811A2A88F467CA1CCDF4F055FF05D"/>
    <w:rsid w:val="00887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2014-08-01T00:00:00</PublishDate>
  <Abstract>Enclosed are 4 Medical Care practice profiles with varying degrees of integration. They are labeled A-D. Please read each one and based on your experience assign a single score of 1 (most integrated) through 4 (least integrated) to each description. Please do not assign the same numeric rating to more than 1 profile.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D81AC-33B1-48AA-9366-674B7002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5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 Integration Scenarios</vt:lpstr>
    </vt:vector>
  </TitlesOfParts>
  <Company>University of Vermont College of Medicine</Company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 Integration Scenarios</dc:title>
  <dc:subject>Rating the Level of Primary Care Behavioral Health  Integration</dc:subject>
  <dc:creator>Rodger Kessler Ph.D. ABPP</dc:creator>
  <cp:lastModifiedBy>Hitt, Juvena Renee</cp:lastModifiedBy>
  <cp:revision>6</cp:revision>
  <cp:lastPrinted>2014-07-30T17:40:00Z</cp:lastPrinted>
  <dcterms:created xsi:type="dcterms:W3CDTF">2014-08-27T13:18:00Z</dcterms:created>
  <dcterms:modified xsi:type="dcterms:W3CDTF">2014-09-04T18:44:00Z</dcterms:modified>
</cp:coreProperties>
</file>